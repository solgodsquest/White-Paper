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34A" w:rsidRDefault="00B643E8">
      <w:pPr>
        <w:rPr>
          <w:rFonts w:ascii="Proxima Nova" w:eastAsia="Proxima Nova" w:hAnsi="Proxima Nova" w:cs="Proxima Nova"/>
          <w:sz w:val="24"/>
          <w:szCs w:val="24"/>
        </w:rPr>
      </w:pPr>
      <w:ins w:id="0" w:author="DELL" w:date="2024-05-09T15:57:00Z">
        <w:r>
          <w:rPr>
            <w:rFonts w:ascii="Proxima Nova" w:eastAsia="Proxima Nova" w:hAnsi="Proxima Nova" w:cs="Proxima Nova"/>
            <w:noProof/>
            <w:sz w:val="24"/>
            <w:szCs w:val="24"/>
            <w:lang w:val="en-US"/>
          </w:rPr>
          <w:drawing>
            <wp:anchor distT="114300" distB="114300" distL="114300" distR="114300" simplePos="0" relativeHeight="251660288" behindDoc="0" locked="0" layoutInCell="1" hidden="0" allowOverlap="1" wp14:anchorId="2C2433F0" wp14:editId="03E95914">
              <wp:simplePos x="0" y="0"/>
              <wp:positionH relativeFrom="page">
                <wp:posOffset>-2007029</wp:posOffset>
              </wp:positionH>
              <wp:positionV relativeFrom="page">
                <wp:posOffset>-4445</wp:posOffset>
              </wp:positionV>
              <wp:extent cx="9562465" cy="15754350"/>
              <wp:effectExtent l="0" t="0" r="635"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992" r="1992"/>
                      <a:stretch>
                        <a:fillRect/>
                      </a:stretch>
                    </pic:blipFill>
                    <pic:spPr>
                      <a:xfrm>
                        <a:off x="0" y="0"/>
                        <a:ext cx="9562465" cy="15754350"/>
                      </a:xfrm>
                      <a:prstGeom prst="rect">
                        <a:avLst/>
                      </a:prstGeom>
                      <a:ln/>
                    </pic:spPr>
                  </pic:pic>
                </a:graphicData>
              </a:graphic>
              <wp14:sizeRelV relativeFrom="margin">
                <wp14:pctHeight>0</wp14:pctHeight>
              </wp14:sizeRelV>
            </wp:anchor>
          </w:drawing>
        </w:r>
      </w:ins>
      <w:del w:id="1" w:author="DELL" w:date="2024-05-09T15:56:00Z">
        <w:r w:rsidR="00E22A98" w:rsidDel="00B762E8">
          <w:rPr>
            <w:rFonts w:ascii="Proxima Nova" w:eastAsia="Proxima Nova" w:hAnsi="Proxima Nova" w:cs="Proxima Nova"/>
            <w:noProof/>
            <w:sz w:val="24"/>
            <w:szCs w:val="24"/>
            <w:lang w:val="en-US"/>
          </w:rPr>
          <w:drawing>
            <wp:anchor distT="114300" distB="114300" distL="114300" distR="114300" simplePos="0" relativeHeight="251658240" behindDoc="0" locked="0" layoutInCell="1" hidden="0" allowOverlap="1" wp14:anchorId="259EFC9E" wp14:editId="5F4E03A7">
              <wp:simplePos x="0" y="0"/>
              <wp:positionH relativeFrom="page">
                <wp:posOffset>-1930963</wp:posOffset>
              </wp:positionH>
              <wp:positionV relativeFrom="page">
                <wp:posOffset>-5062220</wp:posOffset>
              </wp:positionV>
              <wp:extent cx="9562465" cy="15754350"/>
              <wp:effectExtent l="0" t="0" r="635"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1992" r="1992"/>
                      <a:stretch>
                        <a:fillRect/>
                      </a:stretch>
                    </pic:blipFill>
                    <pic:spPr>
                      <a:xfrm>
                        <a:off x="0" y="0"/>
                        <a:ext cx="9562465" cy="15754350"/>
                      </a:xfrm>
                      <a:prstGeom prst="rect">
                        <a:avLst/>
                      </a:prstGeom>
                      <a:ln/>
                    </pic:spPr>
                  </pic:pic>
                </a:graphicData>
              </a:graphic>
              <wp14:sizeRelV relativeFrom="margin">
                <wp14:pctHeight>0</wp14:pctHeight>
              </wp14:sizeRelV>
            </wp:anchor>
          </w:drawing>
        </w:r>
      </w:del>
      <w:r w:rsidR="00E22A98">
        <w:rPr>
          <w:rFonts w:ascii="Proxima Nova" w:eastAsia="Proxima Nova" w:hAnsi="Proxima Nova" w:cs="Proxima Nova"/>
          <w:sz w:val="24"/>
          <w:szCs w:val="24"/>
        </w:rPr>
        <w:t xml:space="preserve"> </w:t>
      </w:r>
    </w:p>
    <w:p w:rsidR="00E2634A" w:rsidRDefault="00E2634A">
      <w:pPr>
        <w:rPr>
          <w:rFonts w:ascii="Proxima Nova" w:eastAsia="Proxima Nova" w:hAnsi="Proxima Nova" w:cs="Proxima Nova"/>
          <w:sz w:val="24"/>
          <w:szCs w:val="24"/>
        </w:rPr>
      </w:pPr>
    </w:p>
    <w:p w:rsidR="00E2634A" w:rsidRDefault="00E2634A">
      <w:pPr>
        <w:rPr>
          <w:rFonts w:ascii="Proxima Nova" w:eastAsia="Proxima Nova" w:hAnsi="Proxima Nova" w:cs="Proxima Nova"/>
          <w:sz w:val="24"/>
          <w:szCs w:val="24"/>
        </w:rPr>
      </w:pPr>
    </w:p>
    <w:p w:rsidR="00E2634A" w:rsidRDefault="00E2634A">
      <w:pPr>
        <w:rPr>
          <w:rFonts w:ascii="Proxima Nova" w:eastAsia="Proxima Nova" w:hAnsi="Proxima Nova" w:cs="Proxima Nova"/>
          <w:b/>
          <w:sz w:val="24"/>
          <w:szCs w:val="24"/>
        </w:rPr>
      </w:pPr>
    </w:p>
    <w:p w:rsidR="00E2634A" w:rsidRDefault="00E2634A">
      <w:pPr>
        <w:rPr>
          <w:rFonts w:ascii="Proxima Nova" w:eastAsia="Proxima Nova" w:hAnsi="Proxima Nova" w:cs="Proxima Nova"/>
          <w:b/>
          <w:sz w:val="24"/>
          <w:szCs w:val="24"/>
        </w:rPr>
      </w:pPr>
    </w:p>
    <w:p w:rsidR="00E2634A" w:rsidRDefault="00E2634A">
      <w:pPr>
        <w:rPr>
          <w:rFonts w:ascii="Proxima Nova" w:eastAsia="Proxima Nova" w:hAnsi="Proxima Nova" w:cs="Proxima Nova"/>
          <w:sz w:val="24"/>
          <w:szCs w:val="24"/>
        </w:rPr>
      </w:pPr>
    </w:p>
    <w:p w:rsidR="00E2634A" w:rsidRDefault="00E2634A">
      <w:pPr>
        <w:rPr>
          <w:rFonts w:ascii="Proxima Nova" w:eastAsia="Proxima Nova" w:hAnsi="Proxima Nova" w:cs="Proxima Nova"/>
          <w:sz w:val="24"/>
          <w:szCs w:val="24"/>
        </w:rPr>
      </w:pPr>
    </w:p>
    <w:p w:rsidR="00E2634A" w:rsidRDefault="00E2634A">
      <w:pPr>
        <w:rPr>
          <w:rFonts w:ascii="Proxima Nova" w:eastAsia="Proxima Nova" w:hAnsi="Proxima Nova" w:cs="Proxima Nova"/>
          <w:sz w:val="24"/>
          <w:szCs w:val="24"/>
        </w:rPr>
      </w:pPr>
    </w:p>
    <w:p w:rsidR="00E2634A" w:rsidRDefault="00E2634A">
      <w:pPr>
        <w:rPr>
          <w:rFonts w:ascii="Proxima Nova" w:eastAsia="Proxima Nova" w:hAnsi="Proxima Nova" w:cs="Proxima Nova"/>
          <w:sz w:val="24"/>
          <w:szCs w:val="24"/>
        </w:rPr>
      </w:pPr>
    </w:p>
    <w:p w:rsidR="00E2634A" w:rsidRDefault="00E2634A">
      <w:pPr>
        <w:rPr>
          <w:rFonts w:ascii="Proxima Nova" w:eastAsia="Proxima Nova" w:hAnsi="Proxima Nova" w:cs="Proxima Nova"/>
          <w:sz w:val="24"/>
          <w:szCs w:val="24"/>
        </w:rPr>
      </w:pPr>
    </w:p>
    <w:p w:rsidR="00E2634A" w:rsidRPr="00B643E8" w:rsidRDefault="00E22A98">
      <w:pPr>
        <w:rPr>
          <w:rFonts w:ascii="Proxima Nova" w:eastAsia="Proxima Nova" w:hAnsi="Proxima Nova" w:cs="Proxima Nova"/>
          <w:b/>
          <w:color w:val="3C78D8"/>
          <w:sz w:val="94"/>
          <w:szCs w:val="94"/>
          <w:rPrChange w:id="2" w:author="DELL" w:date="2024-05-09T15:56:00Z">
            <w:rPr>
              <w:rFonts w:ascii="Proxima Nova" w:eastAsia="Proxima Nova" w:hAnsi="Proxima Nova" w:cs="Proxima Nova"/>
              <w:b/>
              <w:color w:val="3C78D8"/>
              <w:sz w:val="100"/>
              <w:szCs w:val="100"/>
            </w:rPr>
          </w:rPrChange>
        </w:rPr>
      </w:pPr>
      <w:r w:rsidRPr="00B643E8">
        <w:rPr>
          <w:rFonts w:ascii="Proxima Nova" w:eastAsia="Proxima Nova" w:hAnsi="Proxima Nova" w:cs="Proxima Nova"/>
          <w:b/>
          <w:color w:val="3C78D8"/>
          <w:sz w:val="94"/>
          <w:szCs w:val="94"/>
          <w:rPrChange w:id="3" w:author="DELL" w:date="2024-05-09T15:56:00Z">
            <w:rPr>
              <w:rFonts w:ascii="Proxima Nova" w:eastAsia="Proxima Nova" w:hAnsi="Proxima Nova" w:cs="Proxima Nova"/>
              <w:b/>
              <w:color w:val="3C78D8"/>
              <w:sz w:val="100"/>
              <w:szCs w:val="100"/>
            </w:rPr>
          </w:rPrChange>
        </w:rPr>
        <w:t>SO</w:t>
      </w:r>
      <w:ins w:id="4" w:author="DELL" w:date="2024-05-09T15:56:00Z">
        <w:r w:rsidR="00B762E8" w:rsidRPr="00B643E8">
          <w:rPr>
            <w:rFonts w:ascii="Proxima Nova" w:eastAsia="Proxima Nova" w:hAnsi="Proxima Nova" w:cs="Proxima Nova"/>
            <w:b/>
            <w:color w:val="3C78D8"/>
            <w:sz w:val="94"/>
            <w:szCs w:val="94"/>
            <w:rPrChange w:id="5" w:author="DELL" w:date="2024-05-09T15:56:00Z">
              <w:rPr>
                <w:rFonts w:ascii="Proxima Nova" w:eastAsia="Proxima Nova" w:hAnsi="Proxima Nova" w:cs="Proxima Nova"/>
                <w:b/>
                <w:color w:val="3C78D8"/>
                <w:sz w:val="100"/>
                <w:szCs w:val="100"/>
              </w:rPr>
            </w:rPrChange>
          </w:rPr>
          <w:t xml:space="preserve">LANA </w:t>
        </w:r>
      </w:ins>
      <w:del w:id="6" w:author="DELL" w:date="2024-05-09T15:56:00Z">
        <w:r w:rsidRPr="00B643E8" w:rsidDel="00B762E8">
          <w:rPr>
            <w:rFonts w:ascii="Proxima Nova" w:eastAsia="Proxima Nova" w:hAnsi="Proxima Nova" w:cs="Proxima Nova"/>
            <w:b/>
            <w:color w:val="3C78D8"/>
            <w:sz w:val="94"/>
            <w:szCs w:val="94"/>
            <w:rPrChange w:id="7" w:author="DELL" w:date="2024-05-09T15:56:00Z">
              <w:rPr>
                <w:rFonts w:ascii="Proxima Nova" w:eastAsia="Proxima Nova" w:hAnsi="Proxima Nova" w:cs="Proxima Nova"/>
                <w:b/>
                <w:color w:val="3C78D8"/>
                <w:sz w:val="100"/>
                <w:szCs w:val="100"/>
              </w:rPr>
            </w:rPrChange>
          </w:rPr>
          <w:delText>L</w:delText>
        </w:r>
      </w:del>
      <w:r w:rsidRPr="00B643E8">
        <w:rPr>
          <w:rFonts w:ascii="Proxima Nova" w:eastAsia="Proxima Nova" w:hAnsi="Proxima Nova" w:cs="Proxima Nova"/>
          <w:b/>
          <w:color w:val="3C78D8"/>
          <w:sz w:val="94"/>
          <w:szCs w:val="94"/>
          <w:rPrChange w:id="8" w:author="DELL" w:date="2024-05-09T15:56:00Z">
            <w:rPr>
              <w:rFonts w:ascii="Proxima Nova" w:eastAsia="Proxima Nova" w:hAnsi="Proxima Nova" w:cs="Proxima Nova"/>
              <w:b/>
              <w:color w:val="3C78D8"/>
              <w:sz w:val="100"/>
              <w:szCs w:val="100"/>
            </w:rPr>
          </w:rPrChange>
        </w:rPr>
        <w:t>GODS</w:t>
      </w:r>
    </w:p>
    <w:p w:rsidR="00E2634A" w:rsidRPr="00B643E8" w:rsidRDefault="00E22A98">
      <w:pPr>
        <w:rPr>
          <w:rFonts w:ascii="Proxima Nova" w:eastAsia="Proxima Nova" w:hAnsi="Proxima Nova" w:cs="Proxima Nova"/>
          <w:b/>
          <w:sz w:val="92"/>
          <w:szCs w:val="92"/>
          <w:rPrChange w:id="9" w:author="DELL" w:date="2024-05-09T15:57:00Z">
            <w:rPr>
              <w:rFonts w:ascii="Proxima Nova" w:eastAsia="Proxima Nova" w:hAnsi="Proxima Nova" w:cs="Proxima Nova"/>
              <w:b/>
              <w:sz w:val="100"/>
              <w:szCs w:val="100"/>
            </w:rPr>
          </w:rPrChange>
        </w:rPr>
      </w:pPr>
      <w:r w:rsidRPr="00B643E8">
        <w:rPr>
          <w:rFonts w:ascii="Proxima Nova" w:eastAsia="Proxima Nova" w:hAnsi="Proxima Nova" w:cs="Proxima Nova"/>
          <w:b/>
          <w:sz w:val="92"/>
          <w:szCs w:val="92"/>
          <w:rPrChange w:id="10" w:author="DELL" w:date="2024-05-09T15:57:00Z">
            <w:rPr>
              <w:rFonts w:ascii="Proxima Nova" w:eastAsia="Proxima Nova" w:hAnsi="Proxima Nova" w:cs="Proxima Nova"/>
              <w:b/>
              <w:sz w:val="100"/>
              <w:szCs w:val="100"/>
            </w:rPr>
          </w:rPrChange>
        </w:rPr>
        <w:t>WhitePaper</w:t>
      </w:r>
    </w:p>
    <w:p w:rsidR="00E2634A" w:rsidRDefault="00E2634A">
      <w:pPr>
        <w:rPr>
          <w:rFonts w:ascii="Proxima Nova" w:eastAsia="Proxima Nova" w:hAnsi="Proxima Nova" w:cs="Proxima Nova"/>
          <w:b/>
          <w:sz w:val="64"/>
          <w:szCs w:val="64"/>
        </w:rPr>
      </w:pPr>
    </w:p>
    <w:p w:rsidR="00E2634A" w:rsidRDefault="00E2634A">
      <w:pPr>
        <w:rPr>
          <w:rFonts w:ascii="Proxima Nova" w:eastAsia="Proxima Nova" w:hAnsi="Proxima Nova" w:cs="Proxima Nova"/>
          <w:sz w:val="24"/>
          <w:szCs w:val="24"/>
        </w:rPr>
      </w:pPr>
    </w:p>
    <w:p w:rsidR="00E2634A" w:rsidRDefault="00E2634A">
      <w:pPr>
        <w:rPr>
          <w:rFonts w:ascii="Proxima Nova" w:eastAsia="Proxima Nova" w:hAnsi="Proxima Nova" w:cs="Proxima Nova"/>
          <w:sz w:val="24"/>
          <w:szCs w:val="24"/>
        </w:rPr>
      </w:pPr>
    </w:p>
    <w:p w:rsidR="00E2634A" w:rsidRDefault="00E2634A">
      <w:pPr>
        <w:rPr>
          <w:rFonts w:ascii="Proxima Nova" w:eastAsia="Proxima Nova" w:hAnsi="Proxima Nova" w:cs="Proxima Nova"/>
        </w:rPr>
      </w:pPr>
    </w:p>
    <w:p w:rsidR="00E2634A" w:rsidRDefault="00E2634A">
      <w:pPr>
        <w:rPr>
          <w:rFonts w:ascii="Proxima Nova" w:eastAsia="Proxima Nova" w:hAnsi="Proxima Nova" w:cs="Proxima Nova"/>
        </w:rPr>
      </w:pPr>
    </w:p>
    <w:p w:rsidR="00E2634A" w:rsidRDefault="00E2634A">
      <w:pPr>
        <w:rPr>
          <w:rFonts w:ascii="Proxima Nova" w:eastAsia="Proxima Nova" w:hAnsi="Proxima Nova" w:cs="Proxima Nova"/>
        </w:rPr>
      </w:pPr>
    </w:p>
    <w:p w:rsidR="00E2634A" w:rsidRDefault="00E2634A">
      <w:pPr>
        <w:rPr>
          <w:rFonts w:ascii="Proxima Nova" w:eastAsia="Proxima Nova" w:hAnsi="Proxima Nova" w:cs="Proxima Nova"/>
        </w:rPr>
      </w:pPr>
    </w:p>
    <w:p w:rsidR="00E2634A" w:rsidRDefault="00E2634A">
      <w:pPr>
        <w:rPr>
          <w:rFonts w:ascii="Proxima Nova" w:eastAsia="Proxima Nova" w:hAnsi="Proxima Nova" w:cs="Proxima Nova"/>
        </w:rPr>
      </w:pPr>
    </w:p>
    <w:p w:rsidR="00E2634A" w:rsidRDefault="00E2634A">
      <w:pPr>
        <w:rPr>
          <w:rFonts w:ascii="Proxima Nova" w:eastAsia="Proxima Nova" w:hAnsi="Proxima Nova" w:cs="Proxima Nova"/>
        </w:rPr>
      </w:pPr>
    </w:p>
    <w:p w:rsidR="00E2634A" w:rsidRDefault="00E2634A">
      <w:pPr>
        <w:rPr>
          <w:rFonts w:ascii="Proxima Nova" w:eastAsia="Proxima Nova" w:hAnsi="Proxima Nova" w:cs="Proxima Nova"/>
        </w:rPr>
      </w:pPr>
    </w:p>
    <w:p w:rsidR="00E2634A" w:rsidRDefault="00E2634A">
      <w:pPr>
        <w:rPr>
          <w:rFonts w:ascii="Proxima Nova" w:eastAsia="Proxima Nova" w:hAnsi="Proxima Nova" w:cs="Proxima Nova"/>
        </w:rPr>
      </w:pPr>
    </w:p>
    <w:p w:rsidR="00E2634A" w:rsidRDefault="00E2634A">
      <w:pPr>
        <w:rPr>
          <w:rFonts w:ascii="Proxima Nova" w:eastAsia="Proxima Nova" w:hAnsi="Proxima Nova" w:cs="Proxima Nova"/>
        </w:rPr>
      </w:pPr>
    </w:p>
    <w:p w:rsidR="00E2634A" w:rsidRDefault="00E2634A">
      <w:pPr>
        <w:rPr>
          <w:rFonts w:ascii="Proxima Nova" w:eastAsia="Proxima Nova" w:hAnsi="Proxima Nova" w:cs="Proxima Nova"/>
        </w:rPr>
      </w:pPr>
    </w:p>
    <w:p w:rsidR="00E2634A" w:rsidRDefault="00E2634A">
      <w:pPr>
        <w:rPr>
          <w:rFonts w:ascii="Proxima Nova" w:eastAsia="Proxima Nova" w:hAnsi="Proxima Nova" w:cs="Proxima Nova"/>
        </w:rPr>
      </w:pPr>
    </w:p>
    <w:p w:rsidR="00E2634A" w:rsidRDefault="00E2634A">
      <w:pPr>
        <w:rPr>
          <w:rFonts w:ascii="Proxima Nova" w:eastAsia="Proxima Nova" w:hAnsi="Proxima Nova" w:cs="Proxima Nova"/>
          <w:sz w:val="28"/>
          <w:szCs w:val="28"/>
        </w:rPr>
      </w:pPr>
    </w:p>
    <w:p w:rsidR="00E2634A" w:rsidRDefault="00E2634A">
      <w:pPr>
        <w:rPr>
          <w:rFonts w:ascii="Proxima Nova" w:eastAsia="Proxima Nova" w:hAnsi="Proxima Nova" w:cs="Proxima Nova"/>
          <w:sz w:val="28"/>
          <w:szCs w:val="28"/>
        </w:rPr>
      </w:pPr>
    </w:p>
    <w:p w:rsidR="00E2634A" w:rsidRDefault="00E2634A">
      <w:pPr>
        <w:rPr>
          <w:rFonts w:ascii="Proxima Nova" w:eastAsia="Proxima Nova" w:hAnsi="Proxima Nova" w:cs="Proxima Nova"/>
          <w:sz w:val="28"/>
          <w:szCs w:val="28"/>
        </w:rPr>
      </w:pPr>
    </w:p>
    <w:p w:rsidR="00E2634A" w:rsidRDefault="00E2634A">
      <w:pPr>
        <w:rPr>
          <w:rFonts w:ascii="Proxima Nova" w:eastAsia="Proxima Nova" w:hAnsi="Proxima Nova" w:cs="Proxima Nova"/>
          <w:sz w:val="28"/>
          <w:szCs w:val="28"/>
        </w:rPr>
      </w:pPr>
    </w:p>
    <w:p w:rsidR="00E2634A" w:rsidRDefault="00E2634A">
      <w:pPr>
        <w:rPr>
          <w:rFonts w:ascii="Proxima Nova" w:eastAsia="Proxima Nova" w:hAnsi="Proxima Nova" w:cs="Proxima Nova"/>
          <w:sz w:val="28"/>
          <w:szCs w:val="28"/>
        </w:rPr>
      </w:pPr>
    </w:p>
    <w:p w:rsidR="00E2634A" w:rsidRDefault="00E2634A">
      <w:pPr>
        <w:rPr>
          <w:rFonts w:ascii="Proxima Nova" w:eastAsia="Proxima Nova" w:hAnsi="Proxima Nova" w:cs="Proxima Nova"/>
          <w:sz w:val="28"/>
          <w:szCs w:val="28"/>
        </w:rPr>
      </w:pPr>
    </w:p>
    <w:p w:rsidR="00E2634A" w:rsidRDefault="00E2634A">
      <w:pPr>
        <w:rPr>
          <w:rFonts w:ascii="Proxima Nova" w:eastAsia="Proxima Nova" w:hAnsi="Proxima Nova" w:cs="Proxima Nova"/>
          <w:sz w:val="28"/>
          <w:szCs w:val="28"/>
        </w:rPr>
      </w:pPr>
    </w:p>
    <w:p w:rsidR="00E2634A" w:rsidRDefault="00E2634A">
      <w:pPr>
        <w:rPr>
          <w:rFonts w:ascii="Proxima Nova" w:eastAsia="Proxima Nova" w:hAnsi="Proxima Nova" w:cs="Proxima Nova"/>
          <w:sz w:val="28"/>
          <w:szCs w:val="28"/>
        </w:rPr>
      </w:pPr>
    </w:p>
    <w:p w:rsidR="00E2634A" w:rsidRDefault="00E2634A">
      <w:pPr>
        <w:rPr>
          <w:rFonts w:ascii="Proxima Nova" w:eastAsia="Proxima Nova" w:hAnsi="Proxima Nova" w:cs="Proxima Nova"/>
          <w:sz w:val="28"/>
          <w:szCs w:val="28"/>
        </w:rPr>
      </w:pPr>
    </w:p>
    <w:p w:rsidR="00E2634A" w:rsidRDefault="00F45912">
      <w:pPr>
        <w:spacing w:line="360" w:lineRule="auto"/>
        <w:rPr>
          <w:rFonts w:ascii="Proxima Nova" w:eastAsia="Proxima Nova" w:hAnsi="Proxima Nova" w:cs="Proxima Nova"/>
          <w:sz w:val="24"/>
          <w:szCs w:val="24"/>
        </w:rPr>
      </w:pPr>
      <w:r>
        <w:rPr>
          <w:rFonts w:ascii="Times New Roman" w:eastAsia="Times New Roman" w:hAnsi="Times New Roman" w:cs="Times New Roman"/>
          <w:b/>
          <w:color w:val="3C78D8"/>
          <w:sz w:val="32"/>
          <w:szCs w:val="32"/>
        </w:rPr>
        <w:t>Introduction</w:t>
      </w:r>
    </w:p>
    <w:p w:rsidR="00E2634A" w:rsidRPr="008D1A79" w:rsidDel="00527A8A" w:rsidRDefault="00527A8A">
      <w:pPr>
        <w:shd w:val="clear" w:color="auto" w:fill="FFFFFF"/>
        <w:spacing w:after="160"/>
        <w:jc w:val="both"/>
        <w:rPr>
          <w:del w:id="11" w:author="DELL" w:date="2024-05-09T15:04:00Z"/>
          <w:rFonts w:ascii="Times New Roman" w:eastAsia="Times New Roman" w:hAnsi="Times New Roman" w:cs="Times New Roman"/>
          <w:sz w:val="28"/>
          <w:szCs w:val="28"/>
        </w:rPr>
        <w:pPrChange w:id="12" w:author="DELL" w:date="2024-05-09T15:29:00Z">
          <w:pPr>
            <w:shd w:val="clear" w:color="auto" w:fill="FFFFFF"/>
            <w:spacing w:before="240" w:after="240"/>
          </w:pPr>
        </w:pPrChange>
      </w:pPr>
      <w:ins w:id="13" w:author="DELL" w:date="2024-05-09T15:06:00Z">
        <w:r w:rsidRPr="008D1A79">
          <w:rPr>
            <w:rFonts w:ascii="Times New Roman" w:hAnsi="Times New Roman" w:cs="Times New Roman"/>
            <w:sz w:val="28"/>
            <w:szCs w:val="28"/>
            <w:rPrChange w:id="14" w:author="DELL" w:date="2024-05-09T15:08:00Z">
              <w:rPr/>
            </w:rPrChange>
          </w:rPr>
          <w:t>Sol</w:t>
        </w:r>
      </w:ins>
      <w:ins w:id="15" w:author="DELL" w:date="2024-05-09T16:00:00Z">
        <w:r w:rsidR="00B643E8">
          <w:rPr>
            <w:rFonts w:ascii="Times New Roman" w:hAnsi="Times New Roman" w:cs="Times New Roman"/>
            <w:sz w:val="28"/>
            <w:szCs w:val="28"/>
          </w:rPr>
          <w:t xml:space="preserve">ana </w:t>
        </w:r>
      </w:ins>
      <w:ins w:id="16" w:author="DELL" w:date="2024-05-09T15:06:00Z">
        <w:r w:rsidRPr="008D1A79">
          <w:rPr>
            <w:rFonts w:ascii="Times New Roman" w:hAnsi="Times New Roman" w:cs="Times New Roman"/>
            <w:sz w:val="28"/>
            <w:szCs w:val="28"/>
            <w:rPrChange w:id="17" w:author="DELL" w:date="2024-05-09T15:08:00Z">
              <w:rPr/>
            </w:rPrChange>
          </w:rPr>
          <w:t>Gods is a unique mem</w:t>
        </w:r>
        <w:r w:rsidR="00B643E8">
          <w:rPr>
            <w:rFonts w:ascii="Times New Roman" w:hAnsi="Times New Roman" w:cs="Times New Roman"/>
            <w:sz w:val="28"/>
            <w:szCs w:val="28"/>
          </w:rPr>
          <w:t>e token</w:t>
        </w:r>
        <w:r w:rsidRPr="008D1A79">
          <w:rPr>
            <w:rFonts w:ascii="Times New Roman" w:hAnsi="Times New Roman" w:cs="Times New Roman"/>
            <w:sz w:val="28"/>
            <w:szCs w:val="28"/>
            <w:rPrChange w:id="18" w:author="DELL" w:date="2024-05-09T15:08:00Z">
              <w:rPr/>
            </w:rPrChange>
          </w:rPr>
          <w:t xml:space="preserve"> that </w:t>
        </w:r>
      </w:ins>
      <w:ins w:id="19" w:author="DELL" w:date="2024-05-09T15:22:00Z">
        <w:r w:rsidR="00424FE7">
          <w:rPr>
            <w:rFonts w:ascii="Times New Roman" w:hAnsi="Times New Roman" w:cs="Times New Roman"/>
            <w:sz w:val="28"/>
            <w:szCs w:val="28"/>
          </w:rPr>
          <w:t>allows creators to build their own digital deities, called Gods, and</w:t>
        </w:r>
      </w:ins>
      <w:ins w:id="20" w:author="DELL" w:date="2024-05-09T15:06:00Z">
        <w:r w:rsidRPr="008D1A79">
          <w:rPr>
            <w:rFonts w:ascii="Times New Roman" w:hAnsi="Times New Roman" w:cs="Times New Roman"/>
            <w:sz w:val="28"/>
            <w:szCs w:val="28"/>
            <w:rPrChange w:id="21" w:author="DELL" w:date="2024-05-09T15:08:00Z">
              <w:rPr/>
            </w:rPrChange>
          </w:rPr>
          <w:t xml:space="preserve"> compete in thrilling tournaments where the players fight and win </w:t>
        </w:r>
      </w:ins>
      <w:ins w:id="22" w:author="DELL" w:date="2024-05-09T15:23:00Z">
        <w:r w:rsidR="00424FE7">
          <w:rPr>
            <w:rFonts w:ascii="Times New Roman" w:hAnsi="Times New Roman" w:cs="Times New Roman"/>
            <w:sz w:val="28"/>
            <w:szCs w:val="28"/>
          </w:rPr>
          <w:t>rewards</w:t>
        </w:r>
      </w:ins>
      <w:ins w:id="23" w:author="DELL" w:date="2024-05-09T15:06:00Z">
        <w:r w:rsidRPr="008D1A79">
          <w:rPr>
            <w:rFonts w:ascii="Times New Roman" w:hAnsi="Times New Roman" w:cs="Times New Roman"/>
            <w:sz w:val="28"/>
            <w:szCs w:val="28"/>
            <w:rPrChange w:id="24" w:author="DELL" w:date="2024-05-09T15:08:00Z">
              <w:rPr/>
            </w:rPrChange>
          </w:rPr>
          <w:t xml:space="preserve"> based on their abilities. As</w:t>
        </w:r>
        <w:bookmarkStart w:id="25" w:name="_GoBack"/>
        <w:bookmarkEnd w:id="25"/>
        <w:r w:rsidRPr="008D1A79">
          <w:rPr>
            <w:rFonts w:ascii="Times New Roman" w:hAnsi="Times New Roman" w:cs="Times New Roman"/>
            <w:sz w:val="28"/>
            <w:szCs w:val="28"/>
            <w:rPrChange w:id="26" w:author="DELL" w:date="2024-05-09T15:08:00Z">
              <w:rPr/>
            </w:rPrChange>
          </w:rPr>
          <w:t xml:space="preserve"> a creator, you can mould your very own God, a meme that you have minted on Solana, which makes it scarce and genuine. Discover all the options offered by the Sol</w:t>
        </w:r>
      </w:ins>
      <w:ins w:id="27" w:author="DELL" w:date="2024-05-09T16:00:00Z">
        <w:r w:rsidR="00B643E8">
          <w:rPr>
            <w:rFonts w:ascii="Times New Roman" w:hAnsi="Times New Roman" w:cs="Times New Roman"/>
            <w:sz w:val="28"/>
            <w:szCs w:val="28"/>
          </w:rPr>
          <w:t xml:space="preserve">ana </w:t>
        </w:r>
      </w:ins>
      <w:ins w:id="28" w:author="DELL" w:date="2024-05-09T15:06:00Z">
        <w:r w:rsidR="00B643E8">
          <w:rPr>
            <w:rFonts w:ascii="Times New Roman" w:hAnsi="Times New Roman" w:cs="Times New Roman"/>
            <w:sz w:val="28"/>
            <w:szCs w:val="28"/>
          </w:rPr>
          <w:t>Go</w:t>
        </w:r>
        <w:r w:rsidRPr="008D1A79">
          <w:rPr>
            <w:rFonts w:ascii="Times New Roman" w:hAnsi="Times New Roman" w:cs="Times New Roman"/>
            <w:sz w:val="28"/>
            <w:szCs w:val="28"/>
            <w:rPrChange w:id="29" w:author="DELL" w:date="2024-05-09T15:08:00Z">
              <w:rPr/>
            </w:rPrChange>
          </w:rPr>
          <w:t>d</w:t>
        </w:r>
      </w:ins>
      <w:ins w:id="30" w:author="DELL" w:date="2024-05-09T16:00:00Z">
        <w:r w:rsidR="00B643E8">
          <w:rPr>
            <w:rFonts w:ascii="Times New Roman" w:hAnsi="Times New Roman" w:cs="Times New Roman"/>
            <w:sz w:val="28"/>
            <w:szCs w:val="28"/>
          </w:rPr>
          <w:t>s</w:t>
        </w:r>
      </w:ins>
      <w:ins w:id="31" w:author="DELL" w:date="2024-05-09T15:06:00Z">
        <w:r w:rsidRPr="008D1A79">
          <w:rPr>
            <w:rFonts w:ascii="Times New Roman" w:hAnsi="Times New Roman" w:cs="Times New Roman"/>
            <w:sz w:val="28"/>
            <w:szCs w:val="28"/>
            <w:rPrChange w:id="32" w:author="DELL" w:date="2024-05-09T15:08:00Z">
              <w:rPr/>
            </w:rPrChange>
          </w:rPr>
          <w:t xml:space="preserve"> ecosystem, where there are no limits to your imagination and progress is the main rule. Come with us on this exciting trip of creative expression and interactive digital content. </w:t>
        </w:r>
      </w:ins>
      <w:del w:id="33" w:author="DELL" w:date="2024-05-09T15:04:00Z">
        <w:r w:rsidR="00E22A98" w:rsidRPr="008D1A79" w:rsidDel="00527A8A">
          <w:rPr>
            <w:rFonts w:ascii="Times New Roman" w:eastAsia="Times New Roman" w:hAnsi="Times New Roman" w:cs="Times New Roman"/>
            <w:sz w:val="28"/>
            <w:szCs w:val="28"/>
          </w:rPr>
          <w:delText xml:space="preserve">Introducing the </w:delText>
        </w:r>
      </w:del>
      <w:del w:id="34" w:author="DELL" w:date="2024-05-09T13:07:00Z">
        <w:r w:rsidR="00E22A98" w:rsidRPr="008D1A79" w:rsidDel="008A2370">
          <w:rPr>
            <w:rFonts w:ascii="Times New Roman" w:eastAsia="Times New Roman" w:hAnsi="Times New Roman" w:cs="Times New Roman"/>
            <w:sz w:val="28"/>
            <w:szCs w:val="28"/>
          </w:rPr>
          <w:delText>Solgods</w:delText>
        </w:r>
      </w:del>
      <w:del w:id="35" w:author="DELL" w:date="2024-05-09T15:04:00Z">
        <w:r w:rsidR="00E22A98" w:rsidRPr="008D1A79" w:rsidDel="00527A8A">
          <w:rPr>
            <w:rFonts w:ascii="Times New Roman" w:eastAsia="Times New Roman" w:hAnsi="Times New Roman" w:cs="Times New Roman"/>
            <w:sz w:val="28"/>
            <w:szCs w:val="28"/>
          </w:rPr>
          <w:delText xml:space="preserve">, an innovative digital coin that brings forth a disruption in the crypto world. By combining the vividness of meme culture with the durability of blockchain technology, </w:delText>
        </w:r>
      </w:del>
      <w:del w:id="36" w:author="DELL" w:date="2024-05-09T13:07:00Z">
        <w:r w:rsidR="00E22A98" w:rsidRPr="008D1A79" w:rsidDel="008A2370">
          <w:rPr>
            <w:rFonts w:ascii="Times New Roman" w:eastAsia="Times New Roman" w:hAnsi="Times New Roman" w:cs="Times New Roman"/>
            <w:sz w:val="28"/>
            <w:szCs w:val="28"/>
          </w:rPr>
          <w:delText xml:space="preserve">Solgods </w:delText>
        </w:r>
      </w:del>
      <w:del w:id="37" w:author="DELL" w:date="2024-05-09T15:04:00Z">
        <w:r w:rsidR="00E22A98" w:rsidRPr="008D1A79" w:rsidDel="00527A8A">
          <w:rPr>
            <w:rFonts w:ascii="Times New Roman" w:eastAsia="Times New Roman" w:hAnsi="Times New Roman" w:cs="Times New Roman"/>
            <w:sz w:val="28"/>
            <w:szCs w:val="28"/>
          </w:rPr>
          <w:delText xml:space="preserve">meme coins change how we communicate with cryptocurrencies. Apart from being playful and innovative, </w:delText>
        </w:r>
      </w:del>
      <w:del w:id="38" w:author="DELL" w:date="2024-05-09T13:07:00Z">
        <w:r w:rsidR="00E22A98" w:rsidRPr="008D1A79" w:rsidDel="008A2370">
          <w:rPr>
            <w:rFonts w:ascii="Times New Roman" w:eastAsia="Times New Roman" w:hAnsi="Times New Roman" w:cs="Times New Roman"/>
            <w:sz w:val="28"/>
            <w:szCs w:val="28"/>
          </w:rPr>
          <w:delText xml:space="preserve">Solgods </w:delText>
        </w:r>
      </w:del>
      <w:del w:id="39" w:author="DELL" w:date="2024-05-09T15:04:00Z">
        <w:r w:rsidR="00E22A98" w:rsidRPr="008D1A79" w:rsidDel="00527A8A">
          <w:rPr>
            <w:rFonts w:ascii="Times New Roman" w:eastAsia="Times New Roman" w:hAnsi="Times New Roman" w:cs="Times New Roman"/>
            <w:sz w:val="28"/>
            <w:szCs w:val="28"/>
          </w:rPr>
          <w:delText xml:space="preserve">aims to change people’s views on crypto in a positive direction. Come along with us on this adventurous expedition where </w:delText>
        </w:r>
      </w:del>
      <w:del w:id="40" w:author="DELL" w:date="2024-05-09T13:07:00Z">
        <w:r w:rsidR="00E22A98" w:rsidRPr="008D1A79" w:rsidDel="008A2370">
          <w:rPr>
            <w:rFonts w:ascii="Times New Roman" w:eastAsia="Times New Roman" w:hAnsi="Times New Roman" w:cs="Times New Roman"/>
            <w:sz w:val="28"/>
            <w:szCs w:val="28"/>
          </w:rPr>
          <w:delText xml:space="preserve">Solgods </w:delText>
        </w:r>
      </w:del>
      <w:del w:id="41" w:author="DELL" w:date="2024-05-09T15:04:00Z">
        <w:r w:rsidR="00E22A98" w:rsidRPr="008D1A79" w:rsidDel="00527A8A">
          <w:rPr>
            <w:rFonts w:ascii="Times New Roman" w:eastAsia="Times New Roman" w:hAnsi="Times New Roman" w:cs="Times New Roman"/>
            <w:sz w:val="28"/>
            <w:szCs w:val="28"/>
          </w:rPr>
          <w:delText>is changing the impression of digital currencies in an innovative way.</w:delText>
        </w:r>
      </w:del>
    </w:p>
    <w:p w:rsidR="00E2634A" w:rsidRPr="00527A8A" w:rsidRDefault="00E2634A">
      <w:pPr>
        <w:shd w:val="clear" w:color="auto" w:fill="FFFFFF"/>
        <w:spacing w:after="160"/>
        <w:jc w:val="both"/>
        <w:rPr>
          <w:rFonts w:ascii="Times New Roman" w:eastAsia="Times New Roman" w:hAnsi="Times New Roman" w:cs="Times New Roman"/>
          <w:sz w:val="24"/>
          <w:szCs w:val="24"/>
          <w:rPrChange w:id="42" w:author="DELL" w:date="2024-05-09T15:07:00Z">
            <w:rPr>
              <w:rFonts w:ascii="Times New Roman" w:eastAsia="Times New Roman" w:hAnsi="Times New Roman" w:cs="Times New Roman"/>
              <w:sz w:val="28"/>
              <w:szCs w:val="28"/>
            </w:rPr>
          </w:rPrChange>
        </w:rPr>
        <w:pPrChange w:id="43" w:author="DELL" w:date="2024-05-09T15:29:00Z">
          <w:pPr>
            <w:shd w:val="clear" w:color="auto" w:fill="FFFFFF"/>
            <w:spacing w:after="160"/>
          </w:pPr>
        </w:pPrChange>
      </w:pPr>
    </w:p>
    <w:p w:rsidR="00E2634A" w:rsidRDefault="00F45912">
      <w:pPr>
        <w:spacing w:line="360" w:lineRule="auto"/>
        <w:rPr>
          <w:rFonts w:ascii="Times New Roman" w:eastAsia="Times New Roman" w:hAnsi="Times New Roman" w:cs="Times New Roman"/>
          <w:b/>
          <w:sz w:val="80"/>
          <w:szCs w:val="80"/>
        </w:rPr>
      </w:pPr>
      <w:r>
        <w:rPr>
          <w:rFonts w:ascii="Times New Roman" w:eastAsia="Times New Roman" w:hAnsi="Times New Roman" w:cs="Times New Roman"/>
          <w:b/>
          <w:color w:val="3C78D8"/>
          <w:sz w:val="32"/>
          <w:szCs w:val="32"/>
        </w:rPr>
        <w:t>Mission</w:t>
      </w:r>
    </w:p>
    <w:p w:rsidR="008D1A79" w:rsidRPr="008D1A79" w:rsidRDefault="008D1A79">
      <w:pPr>
        <w:pStyle w:val="NormalWeb"/>
        <w:jc w:val="both"/>
        <w:rPr>
          <w:ins w:id="44" w:author="DELL" w:date="2024-05-09T15:10:00Z"/>
          <w:sz w:val="28"/>
          <w:szCs w:val="28"/>
          <w:rPrChange w:id="45" w:author="DELL" w:date="2024-05-09T15:10:00Z">
            <w:rPr>
              <w:ins w:id="46" w:author="DELL" w:date="2024-05-09T15:10:00Z"/>
            </w:rPr>
          </w:rPrChange>
        </w:rPr>
        <w:pPrChange w:id="47" w:author="DELL" w:date="2024-05-09T15:29:00Z">
          <w:pPr>
            <w:pStyle w:val="NormalWeb"/>
          </w:pPr>
        </w:pPrChange>
      </w:pPr>
      <w:ins w:id="48" w:author="DELL" w:date="2024-05-09T15:10:00Z">
        <w:r w:rsidRPr="008D1A79">
          <w:rPr>
            <w:sz w:val="28"/>
            <w:szCs w:val="28"/>
            <w:rPrChange w:id="49" w:author="DELL" w:date="2024-05-09T15:10:00Z">
              <w:rPr/>
            </w:rPrChange>
          </w:rPr>
          <w:t xml:space="preserve">Our aim at </w:t>
        </w:r>
      </w:ins>
      <w:ins w:id="50" w:author="DELL" w:date="2024-05-09T16:01:00Z">
        <w:r w:rsidR="00B643E8" w:rsidRPr="008614D3">
          <w:rPr>
            <w:sz w:val="28"/>
            <w:szCs w:val="28"/>
          </w:rPr>
          <w:t>e Sol</w:t>
        </w:r>
        <w:r w:rsidR="00B643E8">
          <w:rPr>
            <w:sz w:val="28"/>
            <w:szCs w:val="28"/>
          </w:rPr>
          <w:t xml:space="preserve">ana </w:t>
        </w:r>
        <w:r w:rsidR="00B643E8" w:rsidRPr="008614D3">
          <w:rPr>
            <w:sz w:val="28"/>
            <w:szCs w:val="28"/>
          </w:rPr>
          <w:t>God</w:t>
        </w:r>
        <w:r w:rsidR="00B643E8">
          <w:rPr>
            <w:sz w:val="28"/>
            <w:szCs w:val="28"/>
          </w:rPr>
          <w:t xml:space="preserve">s </w:t>
        </w:r>
      </w:ins>
      <w:ins w:id="51" w:author="DELL" w:date="2024-05-09T15:10:00Z">
        <w:r w:rsidRPr="008D1A79">
          <w:rPr>
            <w:sz w:val="28"/>
            <w:szCs w:val="28"/>
            <w:rPrChange w:id="52" w:author="DELL" w:date="2024-05-09T15:10:00Z">
              <w:rPr/>
            </w:rPrChange>
          </w:rPr>
          <w:t>is to support the creators in manifesting their creative concepts and materialising their digital Gods on the Solana blockchain. With our goal to offer a space where creativity shines, users get to create Gods, each endowed with different powers and attributes. By providing cutting-edge tournaments and stimulating matches, we hope to construct a remarkable community where artists present their skills and players enjoy engaging gameplay adventures. Via the process of minting the divine beasts as Solana Memes, we guarantee authenticity and scarcity that provide artists and users with a new level of artistic freedom and digital exploration.</w:t>
        </w:r>
      </w:ins>
    </w:p>
    <w:p w:rsidR="00E2634A" w:rsidDel="008D1A79" w:rsidRDefault="00E22A98">
      <w:pPr>
        <w:shd w:val="clear" w:color="auto" w:fill="FFFFFF"/>
        <w:spacing w:after="160"/>
        <w:rPr>
          <w:del w:id="53" w:author="DELL" w:date="2024-05-09T15:10:00Z"/>
          <w:rFonts w:ascii="Times New Roman" w:eastAsia="Times New Roman" w:hAnsi="Times New Roman" w:cs="Times New Roman"/>
          <w:sz w:val="32"/>
          <w:szCs w:val="32"/>
        </w:rPr>
      </w:pPr>
      <w:del w:id="54" w:author="DELL" w:date="2024-05-09T15:10:00Z">
        <w:r w:rsidDel="008D1A79">
          <w:rPr>
            <w:rFonts w:ascii="Times New Roman" w:eastAsia="Times New Roman" w:hAnsi="Times New Roman" w:cs="Times New Roman"/>
            <w:color w:val="172B4D"/>
            <w:sz w:val="28"/>
            <w:szCs w:val="28"/>
            <w:highlight w:val="white"/>
          </w:rPr>
          <w:delText xml:space="preserve">At </w:delText>
        </w:r>
      </w:del>
      <w:del w:id="55" w:author="DELL" w:date="2024-05-09T13:08:00Z">
        <w:r w:rsidDel="008A2370">
          <w:rPr>
            <w:rFonts w:ascii="Times New Roman" w:eastAsia="Times New Roman" w:hAnsi="Times New Roman" w:cs="Times New Roman"/>
            <w:color w:val="172B4D"/>
            <w:sz w:val="28"/>
            <w:szCs w:val="28"/>
            <w:highlight w:val="white"/>
          </w:rPr>
          <w:delText xml:space="preserve">Solgods </w:delText>
        </w:r>
      </w:del>
      <w:del w:id="56" w:author="DELL" w:date="2024-05-09T15:10:00Z">
        <w:r w:rsidDel="008D1A79">
          <w:rPr>
            <w:rFonts w:ascii="Times New Roman" w:eastAsia="Times New Roman" w:hAnsi="Times New Roman" w:cs="Times New Roman"/>
            <w:color w:val="172B4D"/>
            <w:sz w:val="28"/>
            <w:szCs w:val="28"/>
            <w:highlight w:val="white"/>
          </w:rPr>
          <w:delText xml:space="preserve">our goal is to give rise to a new wave of digital currency that incorporates the playfulness of meme culture along with the transparency and security of distributed ledger technology. We aspire to enable people across the world to join the crypto market in a relaxed, convenient, and innovative way. Our </w:delText>
        </w:r>
      </w:del>
      <w:del w:id="57" w:author="DELL" w:date="2024-05-09T13:08:00Z">
        <w:r w:rsidDel="008A2370">
          <w:rPr>
            <w:rFonts w:ascii="Times New Roman" w:eastAsia="Times New Roman" w:hAnsi="Times New Roman" w:cs="Times New Roman"/>
            <w:color w:val="172B4D"/>
            <w:sz w:val="28"/>
            <w:szCs w:val="28"/>
            <w:highlight w:val="white"/>
          </w:rPr>
          <w:delText xml:space="preserve">Solgods </w:delText>
        </w:r>
      </w:del>
      <w:del w:id="58" w:author="DELL" w:date="2024-05-09T15:10:00Z">
        <w:r w:rsidDel="008D1A79">
          <w:rPr>
            <w:rFonts w:ascii="Times New Roman" w:eastAsia="Times New Roman" w:hAnsi="Times New Roman" w:cs="Times New Roman"/>
            <w:color w:val="172B4D"/>
            <w:sz w:val="28"/>
            <w:szCs w:val="28"/>
            <w:highlight w:val="white"/>
          </w:rPr>
          <w:delText>meme coins project is designed to cut down financial barriers and bring together a club of like-minded people with our vision of creativity, inclusiveness, and financial freedom.</w:delText>
        </w:r>
      </w:del>
    </w:p>
    <w:p w:rsidR="00E2634A" w:rsidRDefault="00E22A98">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2634A" w:rsidRDefault="00F45912">
      <w:pPr>
        <w:spacing w:line="360" w:lineRule="auto"/>
        <w:rPr>
          <w:rFonts w:ascii="Times New Roman" w:eastAsia="Times New Roman" w:hAnsi="Times New Roman" w:cs="Times New Roman"/>
          <w:b/>
          <w:color w:val="3C78D8"/>
          <w:sz w:val="32"/>
          <w:szCs w:val="32"/>
        </w:rPr>
      </w:pPr>
      <w:r>
        <w:rPr>
          <w:rFonts w:ascii="Times New Roman" w:eastAsia="Times New Roman" w:hAnsi="Times New Roman" w:cs="Times New Roman"/>
          <w:b/>
          <w:color w:val="3C78D8"/>
          <w:sz w:val="32"/>
          <w:szCs w:val="32"/>
        </w:rPr>
        <w:t>Vision</w:t>
      </w:r>
    </w:p>
    <w:p w:rsidR="008D1A79" w:rsidRPr="00810692" w:rsidRDefault="008D1A79">
      <w:pPr>
        <w:pStyle w:val="NormalWeb"/>
        <w:jc w:val="both"/>
        <w:rPr>
          <w:ins w:id="59" w:author="DELL" w:date="2024-05-09T15:11:00Z"/>
          <w:sz w:val="28"/>
          <w:szCs w:val="28"/>
          <w:rPrChange w:id="60" w:author="DELL" w:date="2024-05-09T15:11:00Z">
            <w:rPr>
              <w:ins w:id="61" w:author="DELL" w:date="2024-05-09T15:11:00Z"/>
            </w:rPr>
          </w:rPrChange>
        </w:rPr>
        <w:pPrChange w:id="62" w:author="DELL" w:date="2024-05-09T15:29:00Z">
          <w:pPr>
            <w:pStyle w:val="NormalWeb"/>
          </w:pPr>
        </w:pPrChange>
      </w:pPr>
      <w:ins w:id="63" w:author="DELL" w:date="2024-05-09T15:11:00Z">
        <w:r w:rsidRPr="00810692">
          <w:rPr>
            <w:sz w:val="28"/>
            <w:szCs w:val="28"/>
            <w:rPrChange w:id="64" w:author="DELL" w:date="2024-05-09T15:11:00Z">
              <w:rPr/>
            </w:rPrChange>
          </w:rPr>
          <w:t xml:space="preserve">Our vision at </w:t>
        </w:r>
      </w:ins>
      <w:ins w:id="65" w:author="DELL" w:date="2024-05-09T16:01:00Z">
        <w:r w:rsidR="00B643E8" w:rsidRPr="008614D3">
          <w:rPr>
            <w:sz w:val="28"/>
            <w:szCs w:val="28"/>
          </w:rPr>
          <w:t>Sol</w:t>
        </w:r>
        <w:r w:rsidR="00B643E8">
          <w:rPr>
            <w:sz w:val="28"/>
            <w:szCs w:val="28"/>
          </w:rPr>
          <w:t xml:space="preserve">ana </w:t>
        </w:r>
        <w:r w:rsidR="00B643E8" w:rsidRPr="008614D3">
          <w:rPr>
            <w:sz w:val="28"/>
            <w:szCs w:val="28"/>
          </w:rPr>
          <w:t>God</w:t>
        </w:r>
        <w:r w:rsidR="00B643E8">
          <w:rPr>
            <w:sz w:val="28"/>
            <w:szCs w:val="28"/>
          </w:rPr>
          <w:t>s</w:t>
        </w:r>
      </w:ins>
      <w:ins w:id="66" w:author="DELL" w:date="2024-05-09T15:11:00Z">
        <w:r w:rsidRPr="00810692">
          <w:rPr>
            <w:sz w:val="28"/>
            <w:szCs w:val="28"/>
            <w:rPrChange w:id="67" w:author="DELL" w:date="2024-05-09T15:11:00Z">
              <w:rPr/>
            </w:rPrChange>
          </w:rPr>
          <w:t xml:space="preserve"> will be to be the winning stop for builders who want to realize their imagination in virtual divine design. We see the future where the </w:t>
        </w:r>
      </w:ins>
      <w:ins w:id="68" w:author="DELL" w:date="2024-05-09T16:02:00Z">
        <w:r w:rsidR="00B643E8" w:rsidRPr="008614D3">
          <w:rPr>
            <w:sz w:val="28"/>
            <w:szCs w:val="28"/>
          </w:rPr>
          <w:t>Sol</w:t>
        </w:r>
        <w:r w:rsidR="00B643E8">
          <w:rPr>
            <w:sz w:val="28"/>
            <w:szCs w:val="28"/>
          </w:rPr>
          <w:t xml:space="preserve">ana </w:t>
        </w:r>
        <w:r w:rsidR="00B643E8" w:rsidRPr="008614D3">
          <w:rPr>
            <w:sz w:val="28"/>
            <w:szCs w:val="28"/>
          </w:rPr>
          <w:t>God</w:t>
        </w:r>
        <w:r w:rsidR="00B643E8">
          <w:rPr>
            <w:sz w:val="28"/>
            <w:szCs w:val="28"/>
          </w:rPr>
          <w:t xml:space="preserve">s </w:t>
        </w:r>
      </w:ins>
      <w:ins w:id="69" w:author="DELL" w:date="2024-05-09T15:11:00Z">
        <w:r w:rsidRPr="00810692">
          <w:rPr>
            <w:sz w:val="28"/>
            <w:szCs w:val="28"/>
            <w:rPrChange w:id="70" w:author="DELL" w:date="2024-05-09T15:11:00Z">
              <w:rPr/>
            </w:rPrChange>
          </w:rPr>
          <w:t>platform becomes a global centre of creativity, where creators from any part of the world gather to develop, compete and create. Through setting up a platform that is based on the principles of individuality and allows community involvement, our goal is to create a revolutionary form of interaction between digital art and blockchain technology. We provide the empowerment, authenticity, and innovation that can inspire a new generation of creators and enthusiasts striving to explore the boundlessness of the Sol</w:t>
        </w:r>
      </w:ins>
      <w:ins w:id="71" w:author="DELL" w:date="2024-05-09T16:02:00Z">
        <w:r w:rsidR="00B643E8">
          <w:rPr>
            <w:sz w:val="28"/>
            <w:szCs w:val="28"/>
          </w:rPr>
          <w:t xml:space="preserve">ana </w:t>
        </w:r>
      </w:ins>
      <w:ins w:id="72" w:author="DELL" w:date="2024-05-09T15:11:00Z">
        <w:r w:rsidRPr="00810692">
          <w:rPr>
            <w:sz w:val="28"/>
            <w:szCs w:val="28"/>
            <w:rPrChange w:id="73" w:author="DELL" w:date="2024-05-09T15:11:00Z">
              <w:rPr/>
            </w:rPrChange>
          </w:rPr>
          <w:t>Gods universe.</w:t>
        </w:r>
      </w:ins>
    </w:p>
    <w:p w:rsidR="00E2634A" w:rsidDel="008D1A79" w:rsidRDefault="00E22A98">
      <w:pPr>
        <w:shd w:val="clear" w:color="auto" w:fill="FFFFFF"/>
        <w:spacing w:before="240" w:after="240"/>
        <w:rPr>
          <w:del w:id="74" w:author="DELL" w:date="2024-05-09T15:11:00Z"/>
          <w:rFonts w:ascii="Times New Roman" w:eastAsia="Times New Roman" w:hAnsi="Times New Roman" w:cs="Times New Roman"/>
          <w:sz w:val="28"/>
          <w:szCs w:val="28"/>
        </w:rPr>
      </w:pPr>
      <w:del w:id="75" w:author="DELL" w:date="2024-05-09T15:11:00Z">
        <w:r w:rsidDel="008D1A79">
          <w:rPr>
            <w:rFonts w:ascii="Times New Roman" w:eastAsia="Times New Roman" w:hAnsi="Times New Roman" w:cs="Times New Roman"/>
            <w:sz w:val="28"/>
            <w:szCs w:val="28"/>
          </w:rPr>
          <w:delText xml:space="preserve">Our vision at </w:delText>
        </w:r>
      </w:del>
      <w:del w:id="76" w:author="DELL" w:date="2024-05-09T13:08:00Z">
        <w:r w:rsidDel="008A2370">
          <w:rPr>
            <w:rFonts w:ascii="Times New Roman" w:eastAsia="Times New Roman" w:hAnsi="Times New Roman" w:cs="Times New Roman"/>
            <w:sz w:val="28"/>
            <w:szCs w:val="28"/>
          </w:rPr>
          <w:delText xml:space="preserve">Solgods </w:delText>
        </w:r>
      </w:del>
      <w:del w:id="77" w:author="DELL" w:date="2024-05-09T15:11:00Z">
        <w:r w:rsidDel="008D1A79">
          <w:rPr>
            <w:rFonts w:ascii="Times New Roman" w:eastAsia="Times New Roman" w:hAnsi="Times New Roman" w:cs="Times New Roman"/>
            <w:sz w:val="28"/>
            <w:szCs w:val="28"/>
          </w:rPr>
          <w:delText xml:space="preserve">is to become the frontline membrane of meme-inspired digital currencies where the dedication to innovation, integrity, and community is directing the activities. This is the future where we see </w:delText>
        </w:r>
      </w:del>
      <w:del w:id="78" w:author="DELL" w:date="2024-05-09T13:08:00Z">
        <w:r w:rsidDel="008A2370">
          <w:rPr>
            <w:rFonts w:ascii="Times New Roman" w:eastAsia="Times New Roman" w:hAnsi="Times New Roman" w:cs="Times New Roman"/>
            <w:sz w:val="28"/>
            <w:szCs w:val="28"/>
          </w:rPr>
          <w:delText xml:space="preserve">Solgods </w:delText>
        </w:r>
      </w:del>
      <w:del w:id="79" w:author="DELL" w:date="2024-05-09T15:11:00Z">
        <w:r w:rsidDel="008D1A79">
          <w:rPr>
            <w:rFonts w:ascii="Times New Roman" w:eastAsia="Times New Roman" w:hAnsi="Times New Roman" w:cs="Times New Roman"/>
            <w:sz w:val="28"/>
            <w:szCs w:val="28"/>
          </w:rPr>
          <w:delText>meme coins used and appreciated by many, driving the widespread acceptance of meme coins, in the cryptocurrency world while being authentic to our source in meme culture. Through the constant transformation of the crypto space, as we know it, we aim to restructure the way people view and encompass digital assets. Thus, we will come to an era of financial freedom and digital expression.</w:delText>
        </w:r>
      </w:del>
    </w:p>
    <w:p w:rsidR="00E2634A" w:rsidRDefault="00E22A98">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B05372" w:rsidRDefault="00B05372">
      <w:pPr>
        <w:spacing w:line="360" w:lineRule="auto"/>
        <w:rPr>
          <w:rFonts w:ascii="Times New Roman" w:eastAsia="Times New Roman" w:hAnsi="Times New Roman" w:cs="Times New Roman"/>
          <w:b/>
          <w:color w:val="3C78D8"/>
          <w:sz w:val="32"/>
          <w:szCs w:val="32"/>
        </w:rPr>
      </w:pPr>
    </w:p>
    <w:p w:rsidR="00B05372" w:rsidRDefault="00B05372">
      <w:pPr>
        <w:spacing w:line="360" w:lineRule="auto"/>
        <w:rPr>
          <w:rFonts w:ascii="Times New Roman" w:eastAsia="Times New Roman" w:hAnsi="Times New Roman" w:cs="Times New Roman"/>
          <w:b/>
          <w:color w:val="3C78D8"/>
          <w:sz w:val="32"/>
          <w:szCs w:val="32"/>
        </w:rPr>
      </w:pPr>
    </w:p>
    <w:p w:rsidR="00E2634A" w:rsidDel="00F45912" w:rsidRDefault="00F45912">
      <w:pPr>
        <w:spacing w:line="360" w:lineRule="auto"/>
        <w:rPr>
          <w:del w:id="80" w:author="DELL" w:date="2024-05-09T18:10:00Z"/>
          <w:rFonts w:ascii="Times New Roman" w:eastAsia="Times New Roman" w:hAnsi="Times New Roman" w:cs="Times New Roman"/>
          <w:b/>
          <w:color w:val="3C78D8"/>
          <w:sz w:val="32"/>
          <w:szCs w:val="32"/>
        </w:rPr>
      </w:pPr>
      <w:r>
        <w:rPr>
          <w:rFonts w:ascii="Times New Roman" w:eastAsia="Times New Roman" w:hAnsi="Times New Roman" w:cs="Times New Roman"/>
          <w:b/>
          <w:color w:val="3C78D8"/>
          <w:sz w:val="32"/>
          <w:szCs w:val="32"/>
        </w:rPr>
        <w:t>Sol</w:t>
      </w:r>
      <w:ins w:id="81" w:author="DELL" w:date="2024-05-09T16:03:00Z">
        <w:r>
          <w:rPr>
            <w:rFonts w:ascii="Times New Roman" w:eastAsia="Times New Roman" w:hAnsi="Times New Roman" w:cs="Times New Roman"/>
            <w:b/>
            <w:color w:val="3C78D8"/>
            <w:sz w:val="32"/>
            <w:szCs w:val="32"/>
          </w:rPr>
          <w:t xml:space="preserve">ana </w:t>
        </w:r>
      </w:ins>
      <w:r>
        <w:rPr>
          <w:rFonts w:ascii="Times New Roman" w:eastAsia="Times New Roman" w:hAnsi="Times New Roman" w:cs="Times New Roman"/>
          <w:b/>
          <w:color w:val="3C78D8"/>
          <w:sz w:val="32"/>
          <w:szCs w:val="32"/>
        </w:rPr>
        <w:t>Gods Ecosystem</w:t>
      </w:r>
    </w:p>
    <w:p w:rsidR="00E2634A" w:rsidRDefault="00E22A98">
      <w:pPr>
        <w:spacing w:line="360" w:lineRule="auto"/>
        <w:rPr>
          <w:rFonts w:ascii="Times New Roman" w:eastAsia="Times New Roman" w:hAnsi="Times New Roman" w:cs="Times New Roman"/>
          <w:sz w:val="24"/>
          <w:szCs w:val="24"/>
        </w:rPr>
        <w:pPrChange w:id="82" w:author="DELL" w:date="2024-05-09T18:10:00Z">
          <w:pPr>
            <w:shd w:val="clear" w:color="auto" w:fill="FFFFFF"/>
          </w:pPr>
        </w:pPrChange>
      </w:pPr>
      <w:del w:id="83" w:author="DELL" w:date="2024-05-09T18:10:00Z">
        <w:r w:rsidDel="00F45912">
          <w:rPr>
            <w:rFonts w:ascii="Times New Roman" w:eastAsia="Times New Roman" w:hAnsi="Times New Roman" w:cs="Times New Roman"/>
            <w:sz w:val="24"/>
            <w:szCs w:val="24"/>
          </w:rPr>
          <w:delText xml:space="preserve"> </w:delText>
        </w:r>
      </w:del>
    </w:p>
    <w:p w:rsidR="00810692" w:rsidRPr="00810692" w:rsidRDefault="00810692">
      <w:pPr>
        <w:pStyle w:val="NormalWeb"/>
        <w:jc w:val="both"/>
        <w:rPr>
          <w:ins w:id="84" w:author="DELL" w:date="2024-05-09T15:20:00Z"/>
          <w:sz w:val="28"/>
          <w:szCs w:val="28"/>
          <w:rPrChange w:id="85" w:author="DELL" w:date="2024-05-09T15:20:00Z">
            <w:rPr>
              <w:ins w:id="86" w:author="DELL" w:date="2024-05-09T15:20:00Z"/>
            </w:rPr>
          </w:rPrChange>
        </w:rPr>
        <w:pPrChange w:id="87" w:author="DELL" w:date="2024-05-09T15:29:00Z">
          <w:pPr>
            <w:pStyle w:val="NormalWeb"/>
          </w:pPr>
        </w:pPrChange>
      </w:pPr>
      <w:ins w:id="88" w:author="DELL" w:date="2024-05-09T15:20:00Z">
        <w:r w:rsidRPr="00810692">
          <w:rPr>
            <w:sz w:val="28"/>
            <w:szCs w:val="28"/>
            <w:rPrChange w:id="89" w:author="DELL" w:date="2024-05-09T15:20:00Z">
              <w:rPr/>
            </w:rPrChange>
          </w:rPr>
          <w:t>The Sol</w:t>
        </w:r>
      </w:ins>
      <w:ins w:id="90" w:author="DELL" w:date="2024-05-09T16:03:00Z">
        <w:r w:rsidR="00B643E8">
          <w:rPr>
            <w:sz w:val="28"/>
            <w:szCs w:val="28"/>
          </w:rPr>
          <w:t xml:space="preserve">ana </w:t>
        </w:r>
      </w:ins>
      <w:ins w:id="91" w:author="DELL" w:date="2024-05-09T15:20:00Z">
        <w:r w:rsidRPr="00810692">
          <w:rPr>
            <w:sz w:val="28"/>
            <w:szCs w:val="28"/>
            <w:rPrChange w:id="92" w:author="DELL" w:date="2024-05-09T15:20:00Z">
              <w:rPr/>
            </w:rPrChange>
          </w:rPr>
          <w:t>Gods ecosystem is the platform where creators use their minds and hearts to create one-of-a-kind digital deities known as "Gods" on the Solana blockchain. At the foundation, Sol</w:t>
        </w:r>
      </w:ins>
      <w:ins w:id="93" w:author="DELL" w:date="2024-05-09T16:03:00Z">
        <w:r w:rsidR="00B643E8">
          <w:rPr>
            <w:sz w:val="28"/>
            <w:szCs w:val="28"/>
          </w:rPr>
          <w:t xml:space="preserve">ana </w:t>
        </w:r>
      </w:ins>
      <w:ins w:id="94" w:author="DELL" w:date="2024-05-09T15:20:00Z">
        <w:r w:rsidRPr="00810692">
          <w:rPr>
            <w:sz w:val="28"/>
            <w:szCs w:val="28"/>
            <w:rPrChange w:id="95" w:author="DELL" w:date="2024-05-09T15:20:00Z">
              <w:rPr/>
            </w:rPrChange>
          </w:rPr>
          <w:t>Gods gives creators the tools and freedom to develop their gods, each featuring different powers and characteristics. These gods, expressed as Memes, ensure authenticity and scarcity at the same time.  This makes the ecosystem very attractive for creators and users. </w:t>
        </w:r>
      </w:ins>
    </w:p>
    <w:p w:rsidR="00810692" w:rsidRPr="00810692" w:rsidRDefault="00810692">
      <w:pPr>
        <w:pStyle w:val="NormalWeb"/>
        <w:jc w:val="both"/>
        <w:rPr>
          <w:ins w:id="96" w:author="DELL" w:date="2024-05-09T15:20:00Z"/>
          <w:sz w:val="28"/>
          <w:szCs w:val="28"/>
          <w:rPrChange w:id="97" w:author="DELL" w:date="2024-05-09T15:20:00Z">
            <w:rPr>
              <w:ins w:id="98" w:author="DELL" w:date="2024-05-09T15:20:00Z"/>
            </w:rPr>
          </w:rPrChange>
        </w:rPr>
        <w:pPrChange w:id="99" w:author="DELL" w:date="2024-05-09T15:29:00Z">
          <w:pPr>
            <w:pStyle w:val="NormalWeb"/>
          </w:pPr>
        </w:pPrChange>
      </w:pPr>
      <w:ins w:id="100" w:author="DELL" w:date="2024-05-09T15:20:00Z">
        <w:r w:rsidRPr="00810692">
          <w:rPr>
            <w:sz w:val="28"/>
            <w:szCs w:val="28"/>
            <w:rPrChange w:id="101" w:author="DELL" w:date="2024-05-09T15:20:00Z">
              <w:rPr/>
            </w:rPrChange>
          </w:rPr>
          <w:t>The Sol</w:t>
        </w:r>
      </w:ins>
      <w:ins w:id="102" w:author="DELL" w:date="2024-05-09T16:03:00Z">
        <w:r w:rsidR="00B643E8">
          <w:rPr>
            <w:sz w:val="28"/>
            <w:szCs w:val="28"/>
          </w:rPr>
          <w:t xml:space="preserve">ana </w:t>
        </w:r>
      </w:ins>
      <w:ins w:id="103" w:author="DELL" w:date="2024-05-09T15:20:00Z">
        <w:r w:rsidRPr="00810692">
          <w:rPr>
            <w:sz w:val="28"/>
            <w:szCs w:val="28"/>
            <w:rPrChange w:id="104" w:author="DELL" w:date="2024-05-09T15:20:00Z">
              <w:rPr/>
            </w:rPrChange>
          </w:rPr>
          <w:t>Gods ecosystem is driven by competitive and engaging tournament modes and battles, in which players use the Gods they have chosen to wage strategic war. The interactive gameplay, thus, creates a heightened engagement and enthusiasm among the community that eventually leads to the continuous development of the Sol</w:t>
        </w:r>
      </w:ins>
      <w:ins w:id="105" w:author="DELL" w:date="2024-05-09T16:03:00Z">
        <w:r w:rsidR="00B643E8">
          <w:rPr>
            <w:sz w:val="28"/>
            <w:szCs w:val="28"/>
          </w:rPr>
          <w:t xml:space="preserve">ana </w:t>
        </w:r>
      </w:ins>
      <w:ins w:id="106" w:author="DELL" w:date="2024-05-09T15:20:00Z">
        <w:r w:rsidRPr="00810692">
          <w:rPr>
            <w:sz w:val="28"/>
            <w:szCs w:val="28"/>
            <w:rPrChange w:id="107" w:author="DELL" w:date="2024-05-09T15:20:00Z">
              <w:rPr/>
            </w:rPrChange>
          </w:rPr>
          <w:t>Gods universe. </w:t>
        </w:r>
      </w:ins>
    </w:p>
    <w:p w:rsidR="00810692" w:rsidRDefault="00810692">
      <w:pPr>
        <w:pStyle w:val="NormalWeb"/>
        <w:jc w:val="both"/>
        <w:rPr>
          <w:ins w:id="108" w:author="DELL" w:date="2024-05-09T18:08:00Z"/>
          <w:sz w:val="28"/>
          <w:szCs w:val="28"/>
        </w:rPr>
        <w:pPrChange w:id="109" w:author="DELL" w:date="2024-05-09T15:29:00Z">
          <w:pPr>
            <w:pStyle w:val="NormalWeb"/>
          </w:pPr>
        </w:pPrChange>
      </w:pPr>
      <w:ins w:id="110" w:author="DELL" w:date="2024-05-09T15:20:00Z">
        <w:r w:rsidRPr="00810692">
          <w:rPr>
            <w:sz w:val="28"/>
            <w:szCs w:val="28"/>
            <w:rPrChange w:id="111" w:author="DELL" w:date="2024-05-09T15:20:00Z">
              <w:rPr/>
            </w:rPrChange>
          </w:rPr>
          <w:t>With the motto of empowering creators, fostering community engagement, and driving innovation, the Sol</w:t>
        </w:r>
      </w:ins>
      <w:ins w:id="112" w:author="DELL" w:date="2024-05-09T16:03:00Z">
        <w:r w:rsidR="00B643E8">
          <w:rPr>
            <w:sz w:val="28"/>
            <w:szCs w:val="28"/>
          </w:rPr>
          <w:t xml:space="preserve">ana </w:t>
        </w:r>
      </w:ins>
      <w:ins w:id="113" w:author="DELL" w:date="2024-05-09T15:20:00Z">
        <w:r w:rsidRPr="00810692">
          <w:rPr>
            <w:sz w:val="28"/>
            <w:szCs w:val="28"/>
            <w:rPrChange w:id="114" w:author="DELL" w:date="2024-05-09T15:20:00Z">
              <w:rPr/>
            </w:rPrChange>
          </w:rPr>
          <w:t>Gods ecosystem has the right ground to reverse the trend and reinvent the way we connect with digital artwork and blockchain technology. Connect with us as we navigate the endless realms of Sol</w:t>
        </w:r>
      </w:ins>
      <w:ins w:id="115" w:author="DELL" w:date="2024-05-09T16:03:00Z">
        <w:r w:rsidR="00B643E8">
          <w:rPr>
            <w:sz w:val="28"/>
            <w:szCs w:val="28"/>
          </w:rPr>
          <w:t xml:space="preserve">ana </w:t>
        </w:r>
      </w:ins>
      <w:ins w:id="116" w:author="DELL" w:date="2024-05-09T15:20:00Z">
        <w:r w:rsidRPr="00810692">
          <w:rPr>
            <w:sz w:val="28"/>
            <w:szCs w:val="28"/>
            <w:rPrChange w:id="117" w:author="DELL" w:date="2024-05-09T15:20:00Z">
              <w:rPr/>
            </w:rPrChange>
          </w:rPr>
          <w:t>Gods’ multiverse where imagination is boundless and innovation is limitless. </w:t>
        </w:r>
      </w:ins>
    </w:p>
    <w:p w:rsidR="00F45912" w:rsidRDefault="00F45912">
      <w:pPr>
        <w:pStyle w:val="NormalWeb"/>
        <w:jc w:val="both"/>
        <w:rPr>
          <w:ins w:id="118" w:author="DELL" w:date="2024-05-09T18:08:00Z"/>
          <w:sz w:val="28"/>
          <w:szCs w:val="28"/>
        </w:rPr>
        <w:pPrChange w:id="119" w:author="DELL" w:date="2024-05-09T15:29:00Z">
          <w:pPr>
            <w:pStyle w:val="NormalWeb"/>
          </w:pPr>
        </w:pPrChange>
      </w:pPr>
    </w:p>
    <w:p w:rsidR="00F45912" w:rsidRPr="00F45912" w:rsidRDefault="00F45912">
      <w:pPr>
        <w:spacing w:line="360" w:lineRule="auto"/>
        <w:rPr>
          <w:ins w:id="120" w:author="DELL" w:date="2024-05-09T18:08:00Z"/>
          <w:b/>
          <w:color w:val="3C78D8"/>
          <w:sz w:val="32"/>
          <w:szCs w:val="32"/>
          <w:rPrChange w:id="121" w:author="DELL" w:date="2024-05-09T18:08:00Z">
            <w:rPr>
              <w:ins w:id="122" w:author="DELL" w:date="2024-05-09T18:08:00Z"/>
              <w:sz w:val="28"/>
              <w:szCs w:val="28"/>
            </w:rPr>
          </w:rPrChange>
        </w:rPr>
        <w:pPrChange w:id="123" w:author="DELL" w:date="2024-05-09T18:08:00Z">
          <w:pPr>
            <w:pStyle w:val="NormalWeb"/>
            <w:jc w:val="both"/>
          </w:pPr>
        </w:pPrChange>
      </w:pPr>
      <w:ins w:id="124" w:author="DELL" w:date="2024-05-09T18:08:00Z">
        <w:r>
          <w:rPr>
            <w:rFonts w:ascii="Times New Roman" w:eastAsia="Times New Roman" w:hAnsi="Times New Roman" w:cs="Times New Roman"/>
            <w:b/>
            <w:color w:val="3C78D8"/>
            <w:sz w:val="32"/>
            <w:szCs w:val="32"/>
          </w:rPr>
          <w:t>The Concept o</w:t>
        </w:r>
      </w:ins>
      <w:ins w:id="125" w:author="DELL" w:date="2024-05-09T18:09:00Z">
        <w:r>
          <w:rPr>
            <w:rFonts w:ascii="Times New Roman" w:eastAsia="Times New Roman" w:hAnsi="Times New Roman" w:cs="Times New Roman"/>
            <w:b/>
            <w:color w:val="3C78D8"/>
            <w:sz w:val="32"/>
            <w:szCs w:val="32"/>
          </w:rPr>
          <w:t>f Solana Gods</w:t>
        </w:r>
      </w:ins>
    </w:p>
    <w:p w:rsidR="00F45912" w:rsidRPr="00F45912" w:rsidRDefault="00F45912" w:rsidP="00F45912">
      <w:pPr>
        <w:pStyle w:val="NormalWeb"/>
        <w:jc w:val="both"/>
        <w:rPr>
          <w:ins w:id="126" w:author="DELL" w:date="2024-05-09T18:10:00Z"/>
          <w:sz w:val="28"/>
          <w:szCs w:val="28"/>
        </w:rPr>
      </w:pPr>
      <w:ins w:id="127" w:author="DELL" w:date="2024-05-09T18:10:00Z">
        <w:r w:rsidRPr="00F45912">
          <w:rPr>
            <w:sz w:val="28"/>
            <w:szCs w:val="28"/>
          </w:rPr>
          <w:t>The core concept of Sol</w:t>
        </w:r>
        <w:r>
          <w:rPr>
            <w:sz w:val="28"/>
            <w:szCs w:val="28"/>
          </w:rPr>
          <w:t xml:space="preserve">ana </w:t>
        </w:r>
        <w:r w:rsidRPr="00F45912">
          <w:rPr>
            <w:sz w:val="28"/>
            <w:szCs w:val="28"/>
          </w:rPr>
          <w:t>Gods is to empower creators to design and mint their own unique digital deities, known as "Gods." Each God has distinct powers, abilities, and attributes that set it apart. Users can then bid on and compete with these Gods in thrilling tournaments, with the winning bidder earning rewards.</w:t>
        </w:r>
      </w:ins>
    </w:p>
    <w:p w:rsidR="00F45912" w:rsidRPr="00F45912" w:rsidRDefault="00F45912">
      <w:pPr>
        <w:pStyle w:val="NormalWeb"/>
        <w:numPr>
          <w:ilvl w:val="0"/>
          <w:numId w:val="3"/>
        </w:numPr>
        <w:jc w:val="both"/>
        <w:rPr>
          <w:ins w:id="128" w:author="DELL" w:date="2024-05-09T18:10:00Z"/>
          <w:sz w:val="28"/>
          <w:szCs w:val="28"/>
        </w:rPr>
        <w:pPrChange w:id="129" w:author="DELL" w:date="2024-05-09T18:10:00Z">
          <w:pPr>
            <w:pStyle w:val="NormalWeb"/>
            <w:jc w:val="both"/>
          </w:pPr>
        </w:pPrChange>
      </w:pPr>
      <w:ins w:id="130" w:author="DELL" w:date="2024-05-09T18:10:00Z">
        <w:r w:rsidRPr="00F45912">
          <w:rPr>
            <w:sz w:val="28"/>
            <w:szCs w:val="28"/>
          </w:rPr>
          <w:t>Creators have free rein to bring their fantastical God designs to life</w:t>
        </w:r>
      </w:ins>
    </w:p>
    <w:p w:rsidR="00F45912" w:rsidRPr="00F45912" w:rsidRDefault="00F45912">
      <w:pPr>
        <w:pStyle w:val="NormalWeb"/>
        <w:numPr>
          <w:ilvl w:val="0"/>
          <w:numId w:val="3"/>
        </w:numPr>
        <w:jc w:val="both"/>
        <w:rPr>
          <w:ins w:id="131" w:author="DELL" w:date="2024-05-09T18:10:00Z"/>
          <w:sz w:val="28"/>
          <w:szCs w:val="28"/>
        </w:rPr>
        <w:pPrChange w:id="132" w:author="DELL" w:date="2024-05-09T18:10:00Z">
          <w:pPr>
            <w:pStyle w:val="NormalWeb"/>
            <w:jc w:val="both"/>
          </w:pPr>
        </w:pPrChange>
      </w:pPr>
      <w:ins w:id="133" w:author="DELL" w:date="2024-05-09T18:10:00Z">
        <w:r w:rsidRPr="00F45912">
          <w:rPr>
            <w:sz w:val="28"/>
            <w:szCs w:val="28"/>
          </w:rPr>
          <w:t>Gods are minted as Memes on the Solana blockchain</w:t>
        </w:r>
      </w:ins>
    </w:p>
    <w:p w:rsidR="00F45912" w:rsidRDefault="00F45912">
      <w:pPr>
        <w:pStyle w:val="NormalWeb"/>
        <w:numPr>
          <w:ilvl w:val="0"/>
          <w:numId w:val="3"/>
        </w:numPr>
        <w:jc w:val="both"/>
        <w:rPr>
          <w:ins w:id="134" w:author="DELL" w:date="2024-05-09T18:11:00Z"/>
          <w:sz w:val="28"/>
          <w:szCs w:val="28"/>
        </w:rPr>
        <w:pPrChange w:id="135" w:author="DELL" w:date="2024-05-09T18:10:00Z">
          <w:pPr>
            <w:pStyle w:val="NormalWeb"/>
          </w:pPr>
        </w:pPrChange>
      </w:pPr>
      <w:ins w:id="136" w:author="DELL" w:date="2024-05-09T18:10:00Z">
        <w:r w:rsidRPr="00F45912">
          <w:rPr>
            <w:sz w:val="28"/>
            <w:szCs w:val="28"/>
          </w:rPr>
          <w:t>Users can strategically acquire and field their chosen Gods in competitive play</w:t>
        </w:r>
      </w:ins>
    </w:p>
    <w:p w:rsidR="00F45912" w:rsidRDefault="00F45912">
      <w:pPr>
        <w:pStyle w:val="NormalWeb"/>
        <w:jc w:val="both"/>
        <w:rPr>
          <w:ins w:id="137" w:author="DELL" w:date="2024-05-09T18:11:00Z"/>
          <w:sz w:val="28"/>
          <w:szCs w:val="28"/>
        </w:rPr>
        <w:pPrChange w:id="138" w:author="DELL" w:date="2024-05-09T18:11:00Z">
          <w:pPr>
            <w:pStyle w:val="NormalWeb"/>
          </w:pPr>
        </w:pPrChange>
      </w:pPr>
    </w:p>
    <w:p w:rsidR="00F45912" w:rsidRPr="008614D3" w:rsidRDefault="00F45912" w:rsidP="00F45912">
      <w:pPr>
        <w:spacing w:line="360" w:lineRule="auto"/>
        <w:rPr>
          <w:ins w:id="139" w:author="DELL" w:date="2024-05-09T18:11:00Z"/>
          <w:rFonts w:ascii="Times New Roman" w:eastAsia="Times New Roman" w:hAnsi="Times New Roman" w:cs="Times New Roman"/>
          <w:b/>
          <w:color w:val="3C78D8"/>
          <w:sz w:val="32"/>
          <w:szCs w:val="32"/>
        </w:rPr>
      </w:pPr>
      <w:ins w:id="140" w:author="DELL" w:date="2024-05-09T18:11:00Z">
        <w:r>
          <w:rPr>
            <w:rFonts w:ascii="Times New Roman" w:eastAsia="Times New Roman" w:hAnsi="Times New Roman" w:cs="Times New Roman"/>
            <w:b/>
            <w:color w:val="3C78D8"/>
            <w:sz w:val="32"/>
            <w:szCs w:val="32"/>
          </w:rPr>
          <w:t>Cre</w:t>
        </w:r>
      </w:ins>
      <w:ins w:id="141" w:author="DELL" w:date="2024-05-09T18:12:00Z">
        <w:r>
          <w:rPr>
            <w:rFonts w:ascii="Times New Roman" w:eastAsia="Times New Roman" w:hAnsi="Times New Roman" w:cs="Times New Roman"/>
            <w:b/>
            <w:color w:val="3C78D8"/>
            <w:sz w:val="32"/>
            <w:szCs w:val="32"/>
          </w:rPr>
          <w:t>ating Your Own God</w:t>
        </w:r>
      </w:ins>
    </w:p>
    <w:p w:rsidR="00F45912" w:rsidRPr="00F45912" w:rsidRDefault="00F45912" w:rsidP="00F45912">
      <w:pPr>
        <w:pStyle w:val="NormalWeb"/>
        <w:jc w:val="both"/>
        <w:rPr>
          <w:ins w:id="142" w:author="DELL" w:date="2024-05-09T18:12:00Z"/>
          <w:sz w:val="28"/>
          <w:szCs w:val="28"/>
        </w:rPr>
      </w:pPr>
      <w:ins w:id="143" w:author="DELL" w:date="2024-05-09T18:12:00Z">
        <w:r w:rsidRPr="00F45912">
          <w:rPr>
            <w:sz w:val="28"/>
            <w:szCs w:val="28"/>
          </w:rPr>
          <w:lastRenderedPageBreak/>
          <w:t>As a creator, you have the power to breathe life into your own divine being within the Sol</w:t>
        </w:r>
      </w:ins>
      <w:ins w:id="144" w:author="DELL" w:date="2024-05-09T19:10:00Z">
        <w:r w:rsidR="00847A61">
          <w:rPr>
            <w:sz w:val="28"/>
            <w:szCs w:val="28"/>
          </w:rPr>
          <w:t xml:space="preserve">ana </w:t>
        </w:r>
      </w:ins>
      <w:ins w:id="145" w:author="DELL" w:date="2024-05-09T18:12:00Z">
        <w:r w:rsidRPr="00F45912">
          <w:rPr>
            <w:sz w:val="28"/>
            <w:szCs w:val="28"/>
          </w:rPr>
          <w:t>Gods ecosystem. Unleash your creativity and design a one-of-a-kind digital deity, imbuing it with extraordinary powers and defining its unique attributes.</w:t>
        </w:r>
      </w:ins>
    </w:p>
    <w:p w:rsidR="00F45912" w:rsidRPr="00F45912" w:rsidRDefault="00F45912" w:rsidP="00F45912">
      <w:pPr>
        <w:pStyle w:val="NormalWeb"/>
        <w:jc w:val="both"/>
        <w:rPr>
          <w:ins w:id="146" w:author="DELL" w:date="2024-05-09T18:11:00Z"/>
          <w:sz w:val="28"/>
          <w:szCs w:val="28"/>
        </w:rPr>
      </w:pPr>
      <w:ins w:id="147" w:author="DELL" w:date="2024-05-09T18:12:00Z">
        <w:r w:rsidRPr="00F45912">
          <w:rPr>
            <w:sz w:val="28"/>
            <w:szCs w:val="28"/>
          </w:rPr>
          <w:t>Your created God will be minted as a MEMEs on the Solana blockchain, granting it true scarcity and authenticity. This opens up endless possibilities for you to showcase your artistic vision and captivate users.</w:t>
        </w:r>
      </w:ins>
    </w:p>
    <w:p w:rsidR="00F45912" w:rsidRPr="00810692" w:rsidRDefault="00F45912">
      <w:pPr>
        <w:pStyle w:val="NormalWeb"/>
        <w:jc w:val="both"/>
        <w:rPr>
          <w:ins w:id="148" w:author="DELL" w:date="2024-05-09T15:20:00Z"/>
          <w:sz w:val="28"/>
          <w:szCs w:val="28"/>
          <w:rPrChange w:id="149" w:author="DELL" w:date="2024-05-09T15:20:00Z">
            <w:rPr>
              <w:ins w:id="150" w:author="DELL" w:date="2024-05-09T15:20:00Z"/>
            </w:rPr>
          </w:rPrChange>
        </w:rPr>
        <w:pPrChange w:id="151" w:author="DELL" w:date="2024-05-09T18:11:00Z">
          <w:pPr>
            <w:pStyle w:val="NormalWeb"/>
          </w:pPr>
        </w:pPrChange>
      </w:pPr>
    </w:p>
    <w:p w:rsidR="00E2634A" w:rsidDel="00810692" w:rsidRDefault="00E22A98">
      <w:pPr>
        <w:shd w:val="clear" w:color="auto" w:fill="FFFFFF"/>
        <w:spacing w:after="160"/>
        <w:rPr>
          <w:del w:id="152" w:author="DELL" w:date="2024-05-09T15:20:00Z"/>
          <w:rFonts w:ascii="Times New Roman" w:eastAsia="Times New Roman" w:hAnsi="Times New Roman" w:cs="Times New Roman"/>
          <w:color w:val="172B4D"/>
          <w:sz w:val="28"/>
          <w:szCs w:val="28"/>
          <w:highlight w:val="white"/>
        </w:rPr>
      </w:pPr>
      <w:del w:id="153" w:author="DELL" w:date="2024-05-09T15:20:00Z">
        <w:r w:rsidDel="00810692">
          <w:rPr>
            <w:rFonts w:ascii="Times New Roman" w:eastAsia="Times New Roman" w:hAnsi="Times New Roman" w:cs="Times New Roman"/>
            <w:color w:val="172B4D"/>
            <w:sz w:val="28"/>
            <w:szCs w:val="28"/>
            <w:highlight w:val="white"/>
          </w:rPr>
          <w:delText xml:space="preserve">The </w:delText>
        </w:r>
      </w:del>
      <w:del w:id="154" w:author="DELL" w:date="2024-05-09T13:08:00Z">
        <w:r w:rsidDel="008A2370">
          <w:rPr>
            <w:rFonts w:ascii="Times New Roman" w:eastAsia="Times New Roman" w:hAnsi="Times New Roman" w:cs="Times New Roman"/>
            <w:color w:val="172B4D"/>
            <w:sz w:val="28"/>
            <w:szCs w:val="28"/>
            <w:highlight w:val="white"/>
          </w:rPr>
          <w:delText xml:space="preserve">Solgods </w:delText>
        </w:r>
      </w:del>
      <w:del w:id="155" w:author="DELL" w:date="2024-05-09T15:20:00Z">
        <w:r w:rsidDel="00810692">
          <w:rPr>
            <w:rFonts w:ascii="Times New Roman" w:eastAsia="Times New Roman" w:hAnsi="Times New Roman" w:cs="Times New Roman"/>
            <w:color w:val="172B4D"/>
            <w:sz w:val="28"/>
            <w:szCs w:val="28"/>
            <w:highlight w:val="white"/>
          </w:rPr>
          <w:delText>ecosystem is a colourful and productive space combining creativity and innovation to provoke new paradigms for digital monies. Solgods, at its very core, is a community that dwells on meme-related coins that respectively feature their different characters and are each useful in their way thus leaving users with a choice to delve into the crypto investment world. These coins can be used as media for community dissemination and social interaction, where users may submit memes for challenges, participate in interactive events, and take part in the process of decision-making.</w:delText>
        </w:r>
      </w:del>
    </w:p>
    <w:p w:rsidR="00E2634A" w:rsidDel="009C335B" w:rsidRDefault="00E22A98">
      <w:pPr>
        <w:shd w:val="clear" w:color="auto" w:fill="FFFFFF"/>
        <w:spacing w:after="160"/>
        <w:rPr>
          <w:del w:id="156" w:author="DELL" w:date="2024-05-09T14:14:00Z"/>
          <w:rFonts w:ascii="Times New Roman" w:eastAsia="Times New Roman" w:hAnsi="Times New Roman" w:cs="Times New Roman"/>
          <w:color w:val="172B4D"/>
          <w:sz w:val="28"/>
          <w:szCs w:val="28"/>
          <w:highlight w:val="white"/>
        </w:rPr>
      </w:pPr>
      <w:del w:id="157" w:author="DELL" w:date="2024-05-09T14:14:00Z">
        <w:r w:rsidDel="009C335B">
          <w:rPr>
            <w:rFonts w:ascii="Times New Roman" w:eastAsia="Times New Roman" w:hAnsi="Times New Roman" w:cs="Times New Roman"/>
            <w:color w:val="172B4D"/>
            <w:sz w:val="28"/>
            <w:szCs w:val="28"/>
            <w:highlight w:val="white"/>
          </w:rPr>
          <w:delText xml:space="preserve">Embedded in the </w:delText>
        </w:r>
      </w:del>
      <w:del w:id="158" w:author="DELL" w:date="2024-05-09T13:08:00Z">
        <w:r w:rsidDel="008A2370">
          <w:rPr>
            <w:rFonts w:ascii="Times New Roman" w:eastAsia="Times New Roman" w:hAnsi="Times New Roman" w:cs="Times New Roman"/>
            <w:color w:val="172B4D"/>
            <w:sz w:val="28"/>
            <w:szCs w:val="28"/>
            <w:highlight w:val="white"/>
          </w:rPr>
          <w:delText xml:space="preserve">Solgods </w:delText>
        </w:r>
      </w:del>
      <w:del w:id="159" w:author="DELL" w:date="2024-05-09T14:14:00Z">
        <w:r w:rsidDel="009C335B">
          <w:rPr>
            <w:rFonts w:ascii="Times New Roman" w:eastAsia="Times New Roman" w:hAnsi="Times New Roman" w:cs="Times New Roman"/>
            <w:color w:val="172B4D"/>
            <w:sz w:val="28"/>
            <w:szCs w:val="28"/>
            <w:highlight w:val="white"/>
          </w:rPr>
          <w:delText xml:space="preserve">economy is the </w:delText>
        </w:r>
      </w:del>
      <w:del w:id="160" w:author="DELL" w:date="2024-05-09T13:08:00Z">
        <w:r w:rsidDel="008A2370">
          <w:rPr>
            <w:rFonts w:ascii="Times New Roman" w:eastAsia="Times New Roman" w:hAnsi="Times New Roman" w:cs="Times New Roman"/>
            <w:color w:val="172B4D"/>
            <w:sz w:val="28"/>
            <w:szCs w:val="28"/>
            <w:highlight w:val="white"/>
          </w:rPr>
          <w:delText xml:space="preserve">Solgods </w:delText>
        </w:r>
      </w:del>
      <w:del w:id="161" w:author="DELL" w:date="2024-05-09T14:14:00Z">
        <w:r w:rsidDel="009C335B">
          <w:rPr>
            <w:rFonts w:ascii="Times New Roman" w:eastAsia="Times New Roman" w:hAnsi="Times New Roman" w:cs="Times New Roman"/>
            <w:color w:val="172B4D"/>
            <w:sz w:val="28"/>
            <w:szCs w:val="28"/>
            <w:highlight w:val="white"/>
          </w:rPr>
          <w:delText xml:space="preserve">Exchange, a neatly constructed venue through which users carry out global sales and purchase related meme coins. Boosted by the latest blockchain innovation, </w:delText>
        </w:r>
      </w:del>
      <w:del w:id="162" w:author="DELL" w:date="2024-05-09T13:08:00Z">
        <w:r w:rsidDel="008A2370">
          <w:rPr>
            <w:rFonts w:ascii="Times New Roman" w:eastAsia="Times New Roman" w:hAnsi="Times New Roman" w:cs="Times New Roman"/>
            <w:color w:val="172B4D"/>
            <w:sz w:val="28"/>
            <w:szCs w:val="28"/>
            <w:highlight w:val="white"/>
          </w:rPr>
          <w:delText xml:space="preserve">Solgods </w:delText>
        </w:r>
      </w:del>
      <w:del w:id="163" w:author="DELL" w:date="2024-05-09T14:14:00Z">
        <w:r w:rsidDel="009C335B">
          <w:rPr>
            <w:rFonts w:ascii="Times New Roman" w:eastAsia="Times New Roman" w:hAnsi="Times New Roman" w:cs="Times New Roman"/>
            <w:color w:val="172B4D"/>
            <w:sz w:val="28"/>
            <w:szCs w:val="28"/>
            <w:highlight w:val="white"/>
          </w:rPr>
          <w:delText>Exchange is a platform where seamless, transparent and safeguarded deals are carried out, thus enhancing the credibility and trust of the participants.</w:delText>
        </w:r>
      </w:del>
    </w:p>
    <w:p w:rsidR="00E2634A" w:rsidDel="009C335B" w:rsidRDefault="00E22A98">
      <w:pPr>
        <w:shd w:val="clear" w:color="auto" w:fill="FFFFFF"/>
        <w:spacing w:after="160"/>
        <w:rPr>
          <w:del w:id="164" w:author="DELL" w:date="2024-05-09T14:14:00Z"/>
          <w:rFonts w:ascii="Times New Roman" w:eastAsia="Times New Roman" w:hAnsi="Times New Roman" w:cs="Times New Roman"/>
          <w:color w:val="172B4D"/>
          <w:sz w:val="28"/>
          <w:szCs w:val="28"/>
          <w:highlight w:val="white"/>
        </w:rPr>
      </w:pPr>
      <w:del w:id="165" w:author="DELL" w:date="2024-05-09T14:14:00Z">
        <w:r w:rsidDel="009C335B">
          <w:rPr>
            <w:rFonts w:ascii="Times New Roman" w:eastAsia="Times New Roman" w:hAnsi="Times New Roman" w:cs="Times New Roman"/>
            <w:color w:val="172B4D"/>
            <w:sz w:val="28"/>
            <w:szCs w:val="28"/>
            <w:highlight w:val="white"/>
          </w:rPr>
          <w:delText xml:space="preserve">The </w:delText>
        </w:r>
      </w:del>
      <w:del w:id="166" w:author="DELL" w:date="2024-05-09T13:08:00Z">
        <w:r w:rsidDel="008A2370">
          <w:rPr>
            <w:rFonts w:ascii="Times New Roman" w:eastAsia="Times New Roman" w:hAnsi="Times New Roman" w:cs="Times New Roman"/>
            <w:color w:val="172B4D"/>
            <w:sz w:val="28"/>
            <w:szCs w:val="28"/>
            <w:highlight w:val="white"/>
          </w:rPr>
          <w:delText xml:space="preserve">Solgods </w:delText>
        </w:r>
      </w:del>
      <w:del w:id="167" w:author="DELL" w:date="2024-05-09T14:14:00Z">
        <w:r w:rsidDel="009C335B">
          <w:rPr>
            <w:rFonts w:ascii="Times New Roman" w:eastAsia="Times New Roman" w:hAnsi="Times New Roman" w:cs="Times New Roman"/>
            <w:color w:val="172B4D"/>
            <w:sz w:val="28"/>
            <w:szCs w:val="28"/>
            <w:highlight w:val="white"/>
          </w:rPr>
          <w:delText xml:space="preserve">Community, with its vibrant chats, is the complementary part of the </w:delText>
        </w:r>
      </w:del>
      <w:del w:id="168" w:author="DELL" w:date="2024-05-09T13:08:00Z">
        <w:r w:rsidDel="008A2370">
          <w:rPr>
            <w:rFonts w:ascii="Times New Roman" w:eastAsia="Times New Roman" w:hAnsi="Times New Roman" w:cs="Times New Roman"/>
            <w:color w:val="172B4D"/>
            <w:sz w:val="28"/>
            <w:szCs w:val="28"/>
            <w:highlight w:val="white"/>
          </w:rPr>
          <w:delText xml:space="preserve">Solgods </w:delText>
        </w:r>
      </w:del>
      <w:del w:id="169" w:author="DELL" w:date="2024-05-09T14:14:00Z">
        <w:r w:rsidDel="009C335B">
          <w:rPr>
            <w:rFonts w:ascii="Times New Roman" w:eastAsia="Times New Roman" w:hAnsi="Times New Roman" w:cs="Times New Roman"/>
            <w:color w:val="172B4D"/>
            <w:sz w:val="28"/>
            <w:szCs w:val="28"/>
            <w:highlight w:val="white"/>
          </w:rPr>
          <w:delText>Exchange, a place where members come together to share and exchange their ideas, participate in discussions, and work on new projects. Via the platform, people are somewhat able to manage their interactions with their partners, customers, and other varying business entities that contribute to the growth of their business within the ecosystem.</w:delText>
        </w:r>
      </w:del>
    </w:p>
    <w:p w:rsidR="00E2634A" w:rsidDel="008A2370" w:rsidRDefault="00E22A98">
      <w:pPr>
        <w:shd w:val="clear" w:color="auto" w:fill="FFFFFF"/>
        <w:spacing w:after="160"/>
        <w:rPr>
          <w:del w:id="170" w:author="DELL" w:date="2024-05-09T13:07:00Z"/>
          <w:rFonts w:ascii="Times New Roman" w:eastAsia="Times New Roman" w:hAnsi="Times New Roman" w:cs="Times New Roman"/>
          <w:color w:val="172B4D"/>
          <w:sz w:val="28"/>
          <w:szCs w:val="28"/>
        </w:rPr>
      </w:pPr>
      <w:del w:id="171" w:author="DELL" w:date="2024-05-09T14:14:00Z">
        <w:r w:rsidDel="009C335B">
          <w:rPr>
            <w:rFonts w:ascii="Times New Roman" w:eastAsia="Times New Roman" w:hAnsi="Times New Roman" w:cs="Times New Roman"/>
            <w:color w:val="172B4D"/>
            <w:sz w:val="28"/>
            <w:szCs w:val="28"/>
            <w:highlight w:val="white"/>
          </w:rPr>
          <w:delText>In this style, the SolGods Ecosystem with a focus on inclusivity, accessibility, and innovation would be able to lead in the revolution of the way people play, and the way they interact with currencies; people will be empowered financially, and they will get their creative side fulfilled.</w:delText>
        </w:r>
      </w:del>
    </w:p>
    <w:p w:rsidR="00B05372" w:rsidDel="009C335B" w:rsidRDefault="00B05372">
      <w:pPr>
        <w:shd w:val="clear" w:color="auto" w:fill="FFFFFF"/>
        <w:spacing w:after="160"/>
        <w:rPr>
          <w:del w:id="172" w:author="DELL" w:date="2024-05-09T14:14:00Z"/>
          <w:rFonts w:ascii="Times New Roman" w:eastAsia="Times New Roman" w:hAnsi="Times New Roman" w:cs="Times New Roman"/>
          <w:color w:val="172B4D"/>
          <w:sz w:val="28"/>
          <w:szCs w:val="28"/>
        </w:rPr>
      </w:pPr>
    </w:p>
    <w:p w:rsidR="00B73034" w:rsidRPr="00DD6974" w:rsidDel="008A2370" w:rsidRDefault="00B73034" w:rsidP="00B73034">
      <w:pPr>
        <w:spacing w:after="160" w:line="259" w:lineRule="auto"/>
        <w:rPr>
          <w:del w:id="173" w:author="DELL" w:date="2024-05-09T13:07:00Z"/>
          <w:color w:val="B2A1C7" w:themeColor="accent4" w:themeTint="99"/>
        </w:rPr>
      </w:pPr>
      <w:del w:id="174" w:author="DELL" w:date="2024-05-09T13:07:00Z">
        <w:r w:rsidRPr="00DD6974" w:rsidDel="008A2370">
          <w:rPr>
            <w:b/>
            <w:color w:val="B2A1C7" w:themeColor="accent4" w:themeTint="99"/>
            <w:w w:val="120"/>
            <w:sz w:val="64"/>
          </w:rPr>
          <w:delText>$8</w:delText>
        </w:r>
        <w:r w:rsidRPr="00DD6974" w:rsidDel="008A2370">
          <w:rPr>
            <w:rFonts w:ascii="Calibri" w:eastAsia="Calibri" w:hAnsi="Calibri" w:cs="Calibri"/>
            <w:b/>
            <w:color w:val="B2A1C7" w:themeColor="accent4" w:themeTint="99"/>
            <w:spacing w:val="52"/>
            <w:w w:val="120"/>
            <w:sz w:val="64"/>
          </w:rPr>
          <w:delText xml:space="preserve"> </w:delText>
        </w:r>
        <w:r w:rsidRPr="00DD6974" w:rsidDel="008A2370">
          <w:rPr>
            <w:rFonts w:ascii="Calibri" w:eastAsia="Calibri" w:hAnsi="Calibri" w:cs="Calibri"/>
            <w:b/>
            <w:color w:val="B2A1C7" w:themeColor="accent4" w:themeTint="99"/>
            <w:w w:val="120"/>
            <w:sz w:val="64"/>
          </w:rPr>
          <w:delText>Billion</w:delText>
        </w:r>
      </w:del>
    </w:p>
    <w:p w:rsidR="00B73034" w:rsidRPr="00DD6974" w:rsidDel="008A2370" w:rsidRDefault="00B73034" w:rsidP="00B73034">
      <w:pPr>
        <w:spacing w:after="160" w:line="259" w:lineRule="auto"/>
        <w:rPr>
          <w:del w:id="175" w:author="DELL" w:date="2024-05-09T13:07:00Z"/>
          <w:color w:val="B2A1C7" w:themeColor="accent4" w:themeTint="99"/>
        </w:rPr>
      </w:pPr>
      <w:del w:id="176" w:author="DELL" w:date="2024-05-09T13:07:00Z">
        <w:r w:rsidRPr="00DD6974" w:rsidDel="008A2370">
          <w:rPr>
            <w:b/>
            <w:color w:val="B2A1C7" w:themeColor="accent4" w:themeTint="99"/>
            <w:w w:val="120"/>
            <w:sz w:val="64"/>
          </w:rPr>
          <w:delText>$8</w:delText>
        </w:r>
        <w:r w:rsidRPr="00DD6974" w:rsidDel="008A2370">
          <w:rPr>
            <w:rFonts w:ascii="Calibri" w:eastAsia="Calibri" w:hAnsi="Calibri" w:cs="Calibri"/>
            <w:b/>
            <w:color w:val="B2A1C7" w:themeColor="accent4" w:themeTint="99"/>
            <w:spacing w:val="52"/>
            <w:w w:val="120"/>
            <w:sz w:val="64"/>
          </w:rPr>
          <w:delText xml:space="preserve"> </w:delText>
        </w:r>
        <w:r w:rsidRPr="00DD6974" w:rsidDel="008A2370">
          <w:rPr>
            <w:rFonts w:ascii="Calibri" w:eastAsia="Calibri" w:hAnsi="Calibri" w:cs="Calibri"/>
            <w:b/>
            <w:color w:val="B2A1C7" w:themeColor="accent4" w:themeTint="99"/>
            <w:w w:val="120"/>
            <w:sz w:val="64"/>
          </w:rPr>
          <w:delText>Billion</w:delText>
        </w:r>
      </w:del>
    </w:p>
    <w:p w:rsidR="00B73034" w:rsidRPr="00DD6974" w:rsidDel="008A2370" w:rsidRDefault="00B73034" w:rsidP="00B73034">
      <w:pPr>
        <w:spacing w:after="160" w:line="259" w:lineRule="auto"/>
        <w:rPr>
          <w:del w:id="177" w:author="DELL" w:date="2024-05-09T13:07:00Z"/>
          <w:color w:val="B2A1C7" w:themeColor="accent4" w:themeTint="99"/>
        </w:rPr>
      </w:pPr>
      <w:del w:id="178" w:author="DELL" w:date="2024-05-09T13:07:00Z">
        <w:r w:rsidRPr="00DD6974" w:rsidDel="008A2370">
          <w:rPr>
            <w:b/>
            <w:color w:val="B2A1C7" w:themeColor="accent4" w:themeTint="99"/>
            <w:w w:val="120"/>
            <w:sz w:val="64"/>
          </w:rPr>
          <w:delText>$8</w:delText>
        </w:r>
        <w:r w:rsidRPr="00DD6974" w:rsidDel="008A2370">
          <w:rPr>
            <w:rFonts w:ascii="Calibri" w:eastAsia="Calibri" w:hAnsi="Calibri" w:cs="Calibri"/>
            <w:b/>
            <w:color w:val="B2A1C7" w:themeColor="accent4" w:themeTint="99"/>
            <w:spacing w:val="52"/>
            <w:w w:val="120"/>
            <w:sz w:val="64"/>
          </w:rPr>
          <w:delText xml:space="preserve"> </w:delText>
        </w:r>
        <w:r w:rsidRPr="00DD6974" w:rsidDel="008A2370">
          <w:rPr>
            <w:rFonts w:ascii="Calibri" w:eastAsia="Calibri" w:hAnsi="Calibri" w:cs="Calibri"/>
            <w:b/>
            <w:color w:val="B2A1C7" w:themeColor="accent4" w:themeTint="99"/>
            <w:w w:val="120"/>
            <w:sz w:val="64"/>
          </w:rPr>
          <w:delText>Billion</w:delText>
        </w:r>
      </w:del>
    </w:p>
    <w:p w:rsidR="00B05372" w:rsidRDefault="00B05372" w:rsidP="00B05372">
      <w:pPr>
        <w:shd w:val="clear" w:color="auto" w:fill="FFFFFF" w:themeFill="background1"/>
        <w:spacing w:after="1433" w:line="259" w:lineRule="auto"/>
        <w:ind w:left="-408" w:right="-353"/>
      </w:pPr>
      <w:r>
        <w:rPr>
          <w:noProof/>
          <w:color w:val="000000"/>
          <w:lang w:val="en-US"/>
        </w:rPr>
        <mc:AlternateContent>
          <mc:Choice Requires="wpg">
            <w:drawing>
              <wp:inline distT="0" distB="0" distL="0" distR="0" wp14:anchorId="4DCB68D8" wp14:editId="0F820388">
                <wp:extent cx="6717458" cy="2670048"/>
                <wp:effectExtent l="0" t="0" r="0" b="0"/>
                <wp:docPr id="2373" name="Group 2373"/>
                <wp:cNvGraphicFramePr/>
                <a:graphic xmlns:a="http://schemas.openxmlformats.org/drawingml/2006/main">
                  <a:graphicData uri="http://schemas.microsoft.com/office/word/2010/wordprocessingGroup">
                    <wpg:wgp>
                      <wpg:cNvGrpSpPr/>
                      <wpg:grpSpPr>
                        <a:xfrm>
                          <a:off x="0" y="0"/>
                          <a:ext cx="6717458" cy="2670048"/>
                          <a:chOff x="153046" y="151676"/>
                          <a:chExt cx="6717458" cy="2670048"/>
                        </a:xfrm>
                      </wpg:grpSpPr>
                      <pic:pic xmlns:pic="http://schemas.openxmlformats.org/drawingml/2006/picture">
                        <pic:nvPicPr>
                          <pic:cNvPr id="2703" name="Picture 2703"/>
                          <pic:cNvPicPr/>
                        </pic:nvPicPr>
                        <pic:blipFill>
                          <a:blip r:embed="rId7"/>
                          <a:stretch>
                            <a:fillRect/>
                          </a:stretch>
                        </pic:blipFill>
                        <pic:spPr>
                          <a:xfrm>
                            <a:off x="153046" y="151676"/>
                            <a:ext cx="6650737" cy="2670048"/>
                          </a:xfrm>
                          <a:prstGeom prst="rect">
                            <a:avLst/>
                          </a:prstGeom>
                        </pic:spPr>
                      </pic:pic>
                      <wps:wsp>
                        <wps:cNvPr id="144" name="Rectangle 144"/>
                        <wps:cNvSpPr/>
                        <wps:spPr>
                          <a:xfrm>
                            <a:off x="528245" y="367695"/>
                            <a:ext cx="3223830" cy="539160"/>
                          </a:xfrm>
                          <a:prstGeom prst="rect">
                            <a:avLst/>
                          </a:prstGeom>
                          <a:ln>
                            <a:noFill/>
                          </a:ln>
                        </wps:spPr>
                        <wps:txbx>
                          <w:txbxContent>
                            <w:p w:rsidR="00B05372" w:rsidRPr="00DD6974" w:rsidRDefault="00B05372" w:rsidP="00B05372">
                              <w:pPr>
                                <w:spacing w:after="160" w:line="259" w:lineRule="auto"/>
                                <w:rPr>
                                  <w:color w:val="FFFFFF" w:themeColor="background1"/>
                                </w:rPr>
                              </w:pPr>
                              <w:r>
                                <w:rPr>
                                  <w:b/>
                                  <w:color w:val="FFFFFF" w:themeColor="background1"/>
                                  <w:w w:val="113"/>
                                  <w:sz w:val="64"/>
                                </w:rPr>
                                <w:t>TOKENOMICS</w:t>
                              </w:r>
                            </w:p>
                          </w:txbxContent>
                        </wps:txbx>
                        <wps:bodyPr horzOverflow="overflow" vert="horz" lIns="0" tIns="0" rIns="0" bIns="0" rtlCol="0">
                          <a:noAutofit/>
                        </wps:bodyPr>
                      </wps:wsp>
                      <wps:wsp>
                        <wps:cNvPr id="145" name="Rectangle 145"/>
                        <wps:cNvSpPr/>
                        <wps:spPr>
                          <a:xfrm>
                            <a:off x="960196" y="980868"/>
                            <a:ext cx="2199692" cy="830569"/>
                          </a:xfrm>
                          <a:prstGeom prst="rect">
                            <a:avLst/>
                          </a:prstGeom>
                          <a:ln>
                            <a:noFill/>
                          </a:ln>
                        </wps:spPr>
                        <wps:txbx>
                          <w:txbxContent>
                            <w:p w:rsidR="00B05372" w:rsidRDefault="00B05372" w:rsidP="00B05372">
                              <w:pPr>
                                <w:spacing w:after="160" w:line="259" w:lineRule="auto"/>
                                <w:rPr>
                                  <w:b/>
                                  <w:color w:val="1DF5A8"/>
                                  <w:w w:val="96"/>
                                  <w:sz w:val="64"/>
                                </w:rPr>
                              </w:pPr>
                              <w:r w:rsidRPr="00DD6974">
                                <w:rPr>
                                  <w:rFonts w:ascii="Calibri" w:eastAsia="Calibri" w:hAnsi="Calibri" w:cs="Calibri"/>
                                  <w:b/>
                                  <w:color w:val="B2A1C7" w:themeColor="accent4" w:themeTint="99"/>
                                  <w:w w:val="96"/>
                                  <w:sz w:val="64"/>
                                </w:rPr>
                                <w:t>$</w:t>
                              </w:r>
                              <w:r w:rsidRPr="00DD6974">
                                <w:rPr>
                                  <w:b/>
                                  <w:color w:val="B2A1C7" w:themeColor="accent4" w:themeTint="99"/>
                                  <w:w w:val="96"/>
                                  <w:sz w:val="64"/>
                                </w:rPr>
                                <w:t>S</w:t>
                              </w:r>
                              <w:del w:id="179" w:author="DELL" w:date="2024-05-09T16:05:00Z">
                                <w:r w:rsidRPr="00DD6974" w:rsidDel="00B643E8">
                                  <w:rPr>
                                    <w:b/>
                                    <w:color w:val="B2A1C7" w:themeColor="accent4" w:themeTint="99"/>
                                    <w:w w:val="96"/>
                                    <w:sz w:val="64"/>
                                  </w:rPr>
                                  <w:delText>O</w:delText>
                                </w:r>
                              </w:del>
                              <w:del w:id="180" w:author="DELL" w:date="2024-05-09T16:04:00Z">
                                <w:r w:rsidRPr="00DD6974" w:rsidDel="00B643E8">
                                  <w:rPr>
                                    <w:b/>
                                    <w:color w:val="B2A1C7" w:themeColor="accent4" w:themeTint="99"/>
                                    <w:w w:val="96"/>
                                    <w:sz w:val="64"/>
                                  </w:rPr>
                                  <w:delText>L</w:delText>
                                </w:r>
                              </w:del>
                              <w:r w:rsidRPr="00DD6974">
                                <w:rPr>
                                  <w:b/>
                                  <w:color w:val="B2A1C7" w:themeColor="accent4" w:themeTint="99"/>
                                  <w:w w:val="96"/>
                                  <w:sz w:val="64"/>
                                </w:rPr>
                                <w:t>GODS</w:t>
                              </w:r>
                            </w:p>
                            <w:p w:rsidR="00B05372" w:rsidRDefault="00B05372" w:rsidP="00B05372">
                              <w:pPr>
                                <w:spacing w:after="160" w:line="259" w:lineRule="auto"/>
                                <w:rPr>
                                  <w:b/>
                                  <w:color w:val="1DF5A8"/>
                                  <w:w w:val="96"/>
                                  <w:sz w:val="64"/>
                                </w:rPr>
                              </w:pPr>
                            </w:p>
                            <w:p w:rsidR="00B05372" w:rsidRDefault="00B05372" w:rsidP="00B05372">
                              <w:pPr>
                                <w:spacing w:after="160" w:line="259" w:lineRule="auto"/>
                              </w:pPr>
                              <w:r>
                                <w:rPr>
                                  <w:b/>
                                  <w:color w:val="1DF5A8"/>
                                  <w:w w:val="96"/>
                                  <w:sz w:val="64"/>
                                </w:rPr>
                                <w:t>DSDS</w:t>
                              </w:r>
                            </w:p>
                          </w:txbxContent>
                        </wps:txbx>
                        <wps:bodyPr horzOverflow="overflow" vert="horz" lIns="0" tIns="0" rIns="0" bIns="0" rtlCol="0">
                          <a:noAutofit/>
                        </wps:bodyPr>
                      </wps:wsp>
                      <wps:wsp>
                        <wps:cNvPr id="146" name="Rectangle 146"/>
                        <wps:cNvSpPr/>
                        <wps:spPr>
                          <a:xfrm>
                            <a:off x="960345" y="1373705"/>
                            <a:ext cx="1799905" cy="269580"/>
                          </a:xfrm>
                          <a:prstGeom prst="rect">
                            <a:avLst/>
                          </a:prstGeom>
                          <a:ln>
                            <a:noFill/>
                          </a:ln>
                        </wps:spPr>
                        <wps:txbx>
                          <w:txbxContent>
                            <w:p w:rsidR="00B05372" w:rsidRPr="00DD6974" w:rsidRDefault="00B05372" w:rsidP="00B05372">
                              <w:pPr>
                                <w:spacing w:after="160" w:line="259" w:lineRule="auto"/>
                                <w:rPr>
                                  <w:color w:val="F2DBDB" w:themeColor="accent2" w:themeTint="33"/>
                                </w:rPr>
                              </w:pPr>
                              <w:r w:rsidRPr="00DD6974">
                                <w:rPr>
                                  <w:rFonts w:ascii="Calibri" w:eastAsia="Calibri" w:hAnsi="Calibri" w:cs="Calibri"/>
                                  <w:color w:val="F2DBDB" w:themeColor="accent2" w:themeTint="33"/>
                                  <w:w w:val="117"/>
                                  <w:sz w:val="32"/>
                                </w:rPr>
                                <w:t>Token</w:t>
                              </w:r>
                              <w:r w:rsidRPr="00DD6974">
                                <w:rPr>
                                  <w:rFonts w:ascii="Calibri" w:eastAsia="Calibri" w:hAnsi="Calibri" w:cs="Calibri"/>
                                  <w:color w:val="F2DBDB" w:themeColor="accent2" w:themeTint="33"/>
                                  <w:spacing w:val="26"/>
                                  <w:w w:val="117"/>
                                  <w:sz w:val="32"/>
                                </w:rPr>
                                <w:t xml:space="preserve"> </w:t>
                              </w:r>
                              <w:r w:rsidRPr="00DD6974">
                                <w:rPr>
                                  <w:rFonts w:ascii="Calibri" w:eastAsia="Calibri" w:hAnsi="Calibri" w:cs="Calibri"/>
                                  <w:color w:val="F2DBDB" w:themeColor="accent2" w:themeTint="33"/>
                                  <w:w w:val="117"/>
                                  <w:sz w:val="32"/>
                                </w:rPr>
                                <w:t>Symbol</w:t>
                              </w:r>
                            </w:p>
                          </w:txbxContent>
                        </wps:txbx>
                        <wps:bodyPr horzOverflow="overflow" vert="horz" lIns="0" tIns="0" rIns="0" bIns="0" rtlCol="0">
                          <a:noAutofit/>
                        </wps:bodyPr>
                      </wps:wsp>
                      <wps:wsp>
                        <wps:cNvPr id="1905" name="Rectangle 1905"/>
                        <wps:cNvSpPr/>
                        <wps:spPr>
                          <a:xfrm>
                            <a:off x="4615785" y="981021"/>
                            <a:ext cx="293498" cy="539160"/>
                          </a:xfrm>
                          <a:prstGeom prst="rect">
                            <a:avLst/>
                          </a:prstGeom>
                          <a:ln>
                            <a:noFill/>
                          </a:ln>
                        </wps:spPr>
                        <wps:txbx>
                          <w:txbxContent>
                            <w:p w:rsidR="00B05372" w:rsidRPr="00DD6974" w:rsidRDefault="00B05372" w:rsidP="00B05372">
                              <w:pPr>
                                <w:spacing w:after="160" w:line="259" w:lineRule="auto"/>
                                <w:rPr>
                                  <w:color w:val="B2A1C7" w:themeColor="accent4" w:themeTint="99"/>
                                </w:rPr>
                              </w:pPr>
                              <w:r w:rsidRPr="00DD6974">
                                <w:rPr>
                                  <w:rFonts w:ascii="Calibri" w:eastAsia="Calibri" w:hAnsi="Calibri" w:cs="Calibri"/>
                                  <w:b/>
                                  <w:color w:val="B2A1C7" w:themeColor="accent4" w:themeTint="99"/>
                                  <w:w w:val="107"/>
                                  <w:sz w:val="64"/>
                                </w:rPr>
                                <w:t>0</w:t>
                              </w:r>
                            </w:p>
                          </w:txbxContent>
                        </wps:txbx>
                        <wps:bodyPr horzOverflow="overflow" vert="horz" lIns="0" tIns="0" rIns="0" bIns="0" rtlCol="0">
                          <a:noAutofit/>
                        </wps:bodyPr>
                      </wps:wsp>
                      <wps:wsp>
                        <wps:cNvPr id="1907" name="Rectangle 1907"/>
                        <wps:cNvSpPr/>
                        <wps:spPr>
                          <a:xfrm>
                            <a:off x="4836460" y="981021"/>
                            <a:ext cx="374034" cy="539160"/>
                          </a:xfrm>
                          <a:prstGeom prst="rect">
                            <a:avLst/>
                          </a:prstGeom>
                          <a:ln>
                            <a:noFill/>
                          </a:ln>
                        </wps:spPr>
                        <wps:txbx>
                          <w:txbxContent>
                            <w:p w:rsidR="00B05372" w:rsidRPr="00DD6974" w:rsidRDefault="00B05372" w:rsidP="00B05372">
                              <w:pPr>
                                <w:spacing w:after="160" w:line="259" w:lineRule="auto"/>
                                <w:rPr>
                                  <w:color w:val="B2A1C7" w:themeColor="accent4" w:themeTint="99"/>
                                </w:rPr>
                              </w:pPr>
                              <w:r w:rsidRPr="00DD6974">
                                <w:rPr>
                                  <w:rFonts w:ascii="Calibri" w:eastAsia="Calibri" w:hAnsi="Calibri" w:cs="Calibri"/>
                                  <w:b/>
                                  <w:color w:val="B2A1C7" w:themeColor="accent4" w:themeTint="99"/>
                                  <w:w w:val="97"/>
                                  <w:sz w:val="64"/>
                                </w:rPr>
                                <w:t>%</w:t>
                              </w:r>
                            </w:p>
                          </w:txbxContent>
                        </wps:txbx>
                        <wps:bodyPr horzOverflow="overflow" vert="horz" lIns="0" tIns="0" rIns="0" bIns="0" rtlCol="0">
                          <a:noAutofit/>
                        </wps:bodyPr>
                      </wps:wsp>
                      <wps:wsp>
                        <wps:cNvPr id="149" name="Rectangle 149"/>
                        <wps:cNvSpPr/>
                        <wps:spPr>
                          <a:xfrm>
                            <a:off x="4615785" y="1373705"/>
                            <a:ext cx="2254719" cy="269580"/>
                          </a:xfrm>
                          <a:prstGeom prst="rect">
                            <a:avLst/>
                          </a:prstGeom>
                          <a:ln>
                            <a:noFill/>
                          </a:ln>
                        </wps:spPr>
                        <wps:txbx>
                          <w:txbxContent>
                            <w:p w:rsidR="00B05372" w:rsidRPr="00DD6974" w:rsidRDefault="00B05372" w:rsidP="00B05372">
                              <w:pPr>
                                <w:spacing w:after="160" w:line="259" w:lineRule="auto"/>
                                <w:rPr>
                                  <w:color w:val="F2DBDB" w:themeColor="accent2" w:themeTint="33"/>
                                </w:rPr>
                              </w:pPr>
                              <w:r w:rsidRPr="00DD6974">
                                <w:rPr>
                                  <w:rFonts w:ascii="Calibri" w:eastAsia="Calibri" w:hAnsi="Calibri" w:cs="Calibri"/>
                                  <w:color w:val="F2DBDB" w:themeColor="accent2" w:themeTint="33"/>
                                  <w:w w:val="122"/>
                                  <w:sz w:val="32"/>
                                </w:rPr>
                                <w:t>Transaction</w:t>
                              </w:r>
                              <w:r w:rsidRPr="00DD6974">
                                <w:rPr>
                                  <w:rFonts w:ascii="Calibri" w:eastAsia="Calibri" w:hAnsi="Calibri" w:cs="Calibri"/>
                                  <w:color w:val="F2DBDB" w:themeColor="accent2" w:themeTint="33"/>
                                  <w:spacing w:val="26"/>
                                  <w:w w:val="122"/>
                                  <w:sz w:val="32"/>
                                </w:rPr>
                                <w:t xml:space="preserve"> </w:t>
                              </w:r>
                              <w:r w:rsidRPr="00DD6974">
                                <w:rPr>
                                  <w:rFonts w:ascii="Calibri" w:eastAsia="Calibri" w:hAnsi="Calibri" w:cs="Calibri"/>
                                  <w:color w:val="F2DBDB" w:themeColor="accent2" w:themeTint="33"/>
                                  <w:w w:val="122"/>
                                  <w:sz w:val="32"/>
                                </w:rPr>
                                <w:t>Fees</w:t>
                              </w:r>
                            </w:p>
                          </w:txbxContent>
                        </wps:txbx>
                        <wps:bodyPr horzOverflow="overflow" vert="horz" lIns="0" tIns="0" rIns="0" bIns="0" rtlCol="0">
                          <a:noAutofit/>
                        </wps:bodyPr>
                      </wps:wsp>
                      <wps:wsp>
                        <wps:cNvPr id="151" name="Rectangle 151"/>
                        <wps:cNvSpPr/>
                        <wps:spPr>
                          <a:xfrm>
                            <a:off x="960345" y="1856820"/>
                            <a:ext cx="2428737" cy="539160"/>
                          </a:xfrm>
                          <a:prstGeom prst="rect">
                            <a:avLst/>
                          </a:prstGeom>
                          <a:ln>
                            <a:noFill/>
                          </a:ln>
                        </wps:spPr>
                        <wps:txbx>
                          <w:txbxContent>
                            <w:p w:rsidR="00B73034" w:rsidRPr="00B73034" w:rsidRDefault="00B05372" w:rsidP="00B73034">
                              <w:pPr>
                                <w:spacing w:after="160" w:line="259" w:lineRule="auto"/>
                                <w:rPr>
                                  <w:rFonts w:asciiTheme="majorHAnsi" w:hAnsiTheme="majorHAnsi" w:cstheme="majorHAnsi"/>
                                  <w:color w:val="B2A1C7" w:themeColor="accent4" w:themeTint="99"/>
                                </w:rPr>
                              </w:pPr>
                              <w:r w:rsidRPr="00DD6974">
                                <w:rPr>
                                  <w:b/>
                                  <w:color w:val="B2A1C7" w:themeColor="accent4" w:themeTint="99"/>
                                  <w:w w:val="120"/>
                                  <w:sz w:val="64"/>
                                </w:rPr>
                                <w:t>$8</w:t>
                              </w:r>
                              <w:r w:rsidRPr="00DD6974">
                                <w:rPr>
                                  <w:rFonts w:ascii="Calibri" w:eastAsia="Calibri" w:hAnsi="Calibri" w:cs="Calibri"/>
                                  <w:b/>
                                  <w:color w:val="B2A1C7" w:themeColor="accent4" w:themeTint="99"/>
                                  <w:spacing w:val="52"/>
                                  <w:w w:val="120"/>
                                  <w:sz w:val="64"/>
                                </w:rPr>
                                <w:t xml:space="preserve"> </w:t>
                              </w:r>
                              <w:r w:rsidRPr="00DD6974">
                                <w:rPr>
                                  <w:rFonts w:ascii="Calibri" w:eastAsia="Calibri" w:hAnsi="Calibri" w:cs="Calibri"/>
                                  <w:b/>
                                  <w:color w:val="B2A1C7" w:themeColor="accent4" w:themeTint="99"/>
                                  <w:w w:val="120"/>
                                  <w:sz w:val="64"/>
                                </w:rPr>
                                <w:t>Billion</w:t>
                              </w:r>
                              <w:r w:rsidR="00B73034">
                                <w:rPr>
                                  <w:rFonts w:ascii="Calibri" w:eastAsia="Calibri" w:hAnsi="Calibri" w:cs="Calibri"/>
                                  <w:b/>
                                  <w:color w:val="B2A1C7" w:themeColor="accent4" w:themeTint="99"/>
                                  <w:w w:val="120"/>
                                  <w:sz w:val="64"/>
                                </w:rPr>
                                <w:t xml:space="preserve"> </w:t>
                              </w:r>
                              <w:r w:rsidR="00B73034" w:rsidRPr="00B73034">
                                <w:rPr>
                                  <w:rFonts w:asciiTheme="majorHAnsi" w:hAnsiTheme="majorHAnsi" w:cstheme="majorHAnsi"/>
                                  <w:b/>
                                  <w:color w:val="B2A1C7" w:themeColor="accent4" w:themeTint="99"/>
                                  <w:w w:val="120"/>
                                  <w:sz w:val="64"/>
                                </w:rPr>
                                <w:t>Price</w:t>
                              </w:r>
                            </w:p>
                            <w:p w:rsidR="00B05372" w:rsidRPr="00DD6974" w:rsidRDefault="00B05372" w:rsidP="00B05372">
                              <w:pPr>
                                <w:spacing w:after="160" w:line="259" w:lineRule="auto"/>
                                <w:rPr>
                                  <w:color w:val="B2A1C7" w:themeColor="accent4" w:themeTint="99"/>
                                </w:rPr>
                              </w:pPr>
                            </w:p>
                          </w:txbxContent>
                        </wps:txbx>
                        <wps:bodyPr horzOverflow="overflow" vert="horz" lIns="0" tIns="0" rIns="0" bIns="0" rtlCol="0">
                          <a:noAutofit/>
                        </wps:bodyPr>
                      </wps:wsp>
                      <wps:wsp>
                        <wps:cNvPr id="152" name="Rectangle 152"/>
                        <wps:cNvSpPr/>
                        <wps:spPr>
                          <a:xfrm>
                            <a:off x="960345" y="2249506"/>
                            <a:ext cx="1622996" cy="269580"/>
                          </a:xfrm>
                          <a:prstGeom prst="rect">
                            <a:avLst/>
                          </a:prstGeom>
                          <a:ln>
                            <a:noFill/>
                          </a:ln>
                        </wps:spPr>
                        <wps:txbx>
                          <w:txbxContent>
                            <w:p w:rsidR="00B05372" w:rsidRPr="00DD6974" w:rsidRDefault="00B05372" w:rsidP="00B05372">
                              <w:pPr>
                                <w:spacing w:after="160" w:line="259" w:lineRule="auto"/>
                                <w:rPr>
                                  <w:color w:val="F2DBDB" w:themeColor="accent2" w:themeTint="33"/>
                                </w:rPr>
                              </w:pPr>
                              <w:r w:rsidRPr="00DD6974">
                                <w:rPr>
                                  <w:rFonts w:ascii="Calibri" w:eastAsia="Calibri" w:hAnsi="Calibri" w:cs="Calibri"/>
                                  <w:color w:val="F2DBDB" w:themeColor="accent2" w:themeTint="33"/>
                                  <w:w w:val="120"/>
                                  <w:sz w:val="32"/>
                                </w:rPr>
                                <w:t>Total</w:t>
                              </w:r>
                              <w:r w:rsidRPr="00DD6974">
                                <w:rPr>
                                  <w:rFonts w:ascii="Calibri" w:eastAsia="Calibri" w:hAnsi="Calibri" w:cs="Calibri"/>
                                  <w:color w:val="F2DBDB" w:themeColor="accent2" w:themeTint="33"/>
                                  <w:spacing w:val="26"/>
                                  <w:w w:val="120"/>
                                  <w:sz w:val="32"/>
                                </w:rPr>
                                <w:t xml:space="preserve"> </w:t>
                              </w:r>
                              <w:r w:rsidRPr="00DD6974">
                                <w:rPr>
                                  <w:rFonts w:ascii="Calibri" w:eastAsia="Calibri" w:hAnsi="Calibri" w:cs="Calibri"/>
                                  <w:color w:val="F2DBDB" w:themeColor="accent2" w:themeTint="33"/>
                                  <w:w w:val="120"/>
                                  <w:sz w:val="32"/>
                                </w:rPr>
                                <w:t>Supply</w:t>
                              </w:r>
                            </w:p>
                          </w:txbxContent>
                        </wps:txbx>
                        <wps:bodyPr horzOverflow="overflow" vert="horz" lIns="0" tIns="0" rIns="0" bIns="0" rtlCol="0">
                          <a:noAutofit/>
                        </wps:bodyPr>
                      </wps:wsp>
                      <wps:wsp>
                        <wps:cNvPr id="17" name="Rectangle 17"/>
                        <wps:cNvSpPr/>
                        <wps:spPr>
                          <a:xfrm>
                            <a:off x="1112596" y="1133268"/>
                            <a:ext cx="2199692" cy="830569"/>
                          </a:xfrm>
                          <a:prstGeom prst="rect">
                            <a:avLst/>
                          </a:prstGeom>
                          <a:ln>
                            <a:noFill/>
                          </a:ln>
                        </wps:spPr>
                        <wps:txbx>
                          <w:txbxContent>
                            <w:p w:rsidR="00B73034" w:rsidRDefault="00B73034" w:rsidP="00B05372">
                              <w:pPr>
                                <w:spacing w:after="160" w:line="259" w:lineRule="auto"/>
                              </w:pPr>
                            </w:p>
                          </w:txbxContent>
                        </wps:txbx>
                        <wps:bodyPr horzOverflow="overflow" vert="horz" lIns="0" tIns="0" rIns="0" bIns="0" rtlCol="0">
                          <a:noAutofit/>
                        </wps:bodyPr>
                      </wps:wsp>
                    </wpg:wgp>
                  </a:graphicData>
                </a:graphic>
              </wp:inline>
            </w:drawing>
          </mc:Choice>
          <mc:Fallback>
            <w:pict>
              <v:group w14:anchorId="4DCB68D8" id="Group 2373" o:spid="_x0000_s1026" style="width:528.95pt;height:210.25pt;mso-position-horizontal-relative:char;mso-position-vertical-relative:line" coordorigin="1530,1516" coordsize="67174,267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03" o:spid="_x0000_s1027" type="#_x0000_t75" style="position:absolute;left:1530;top:1516;width:66507;height:26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">
                  <v:imagedata r:id="rId8" o:title=""/>
                </v:shape>
                <v:rect id="Rectangle 144" o:spid="_x0000_s1028" style="position:absolute;left:5282;top:3676;width:32238;height:5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rsidR="00B05372" w:rsidRPr="00DD6974" w:rsidRDefault="00B05372" w:rsidP="00B05372">
                        <w:pPr>
                          <w:spacing w:after="160" w:line="259" w:lineRule="auto"/>
                          <w:rPr>
                            <w:color w:val="FFFFFF" w:themeColor="background1"/>
                          </w:rPr>
                        </w:pPr>
                        <w:r>
                          <w:rPr>
                            <w:b/>
                            <w:color w:val="FFFFFF" w:themeColor="background1"/>
                            <w:w w:val="113"/>
                            <w:sz w:val="64"/>
                          </w:rPr>
                          <w:t>TOKENOMICS</w:t>
                        </w:r>
                      </w:p>
                    </w:txbxContent>
                  </v:textbox>
                </v:rect>
                <v:rect id="Rectangle 145" o:spid="_x0000_s1029" style="position:absolute;left:9601;top:9808;width:21997;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rsidR="00B05372" w:rsidRDefault="00B05372" w:rsidP="00B05372">
                        <w:pPr>
                          <w:spacing w:after="160" w:line="259" w:lineRule="auto"/>
                          <w:rPr>
                            <w:b/>
                            <w:color w:val="1DF5A8"/>
                            <w:w w:val="96"/>
                            <w:sz w:val="64"/>
                          </w:rPr>
                        </w:pPr>
                        <w:r w:rsidRPr="00DD6974">
                          <w:rPr>
                            <w:rFonts w:ascii="Calibri" w:eastAsia="Calibri" w:hAnsi="Calibri" w:cs="Calibri"/>
                            <w:b/>
                            <w:color w:val="B2A1C7" w:themeColor="accent4" w:themeTint="99"/>
                            <w:w w:val="96"/>
                            <w:sz w:val="64"/>
                          </w:rPr>
                          <w:t>$</w:t>
                        </w:r>
                        <w:r w:rsidRPr="00DD6974">
                          <w:rPr>
                            <w:b/>
                            <w:color w:val="B2A1C7" w:themeColor="accent4" w:themeTint="99"/>
                            <w:w w:val="96"/>
                            <w:sz w:val="64"/>
                          </w:rPr>
                          <w:t>S</w:t>
                        </w:r>
                        <w:del w:id="181" w:author="DELL" w:date="2024-05-09T16:05:00Z">
                          <w:r w:rsidRPr="00DD6974" w:rsidDel="00B643E8">
                            <w:rPr>
                              <w:b/>
                              <w:color w:val="B2A1C7" w:themeColor="accent4" w:themeTint="99"/>
                              <w:w w:val="96"/>
                              <w:sz w:val="64"/>
                            </w:rPr>
                            <w:delText>O</w:delText>
                          </w:r>
                        </w:del>
                        <w:del w:id="182" w:author="DELL" w:date="2024-05-09T16:04:00Z">
                          <w:r w:rsidRPr="00DD6974" w:rsidDel="00B643E8">
                            <w:rPr>
                              <w:b/>
                              <w:color w:val="B2A1C7" w:themeColor="accent4" w:themeTint="99"/>
                              <w:w w:val="96"/>
                              <w:sz w:val="64"/>
                            </w:rPr>
                            <w:delText>L</w:delText>
                          </w:r>
                        </w:del>
                        <w:r w:rsidRPr="00DD6974">
                          <w:rPr>
                            <w:b/>
                            <w:color w:val="B2A1C7" w:themeColor="accent4" w:themeTint="99"/>
                            <w:w w:val="96"/>
                            <w:sz w:val="64"/>
                          </w:rPr>
                          <w:t>GODS</w:t>
                        </w:r>
                      </w:p>
                      <w:p w:rsidR="00B05372" w:rsidRDefault="00B05372" w:rsidP="00B05372">
                        <w:pPr>
                          <w:spacing w:after="160" w:line="259" w:lineRule="auto"/>
                          <w:rPr>
                            <w:b/>
                            <w:color w:val="1DF5A8"/>
                            <w:w w:val="96"/>
                            <w:sz w:val="64"/>
                          </w:rPr>
                        </w:pPr>
                      </w:p>
                      <w:p w:rsidR="00B05372" w:rsidRDefault="00B05372" w:rsidP="00B05372">
                        <w:pPr>
                          <w:spacing w:after="160" w:line="259" w:lineRule="auto"/>
                        </w:pPr>
                        <w:r>
                          <w:rPr>
                            <w:b/>
                            <w:color w:val="1DF5A8"/>
                            <w:w w:val="96"/>
                            <w:sz w:val="64"/>
                          </w:rPr>
                          <w:t>DSDS</w:t>
                        </w:r>
                      </w:p>
                    </w:txbxContent>
                  </v:textbox>
                </v:rect>
                <v:rect id="Rectangle 146" o:spid="_x0000_s1030" style="position:absolute;left:9603;top:13737;width:17999;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rsidR="00B05372" w:rsidRPr="00DD6974" w:rsidRDefault="00B05372" w:rsidP="00B05372">
                        <w:pPr>
                          <w:spacing w:after="160" w:line="259" w:lineRule="auto"/>
                          <w:rPr>
                            <w:color w:val="F2DBDB" w:themeColor="accent2" w:themeTint="33"/>
                          </w:rPr>
                        </w:pPr>
                        <w:r w:rsidRPr="00DD6974">
                          <w:rPr>
                            <w:rFonts w:ascii="Calibri" w:eastAsia="Calibri" w:hAnsi="Calibri" w:cs="Calibri"/>
                            <w:color w:val="F2DBDB" w:themeColor="accent2" w:themeTint="33"/>
                            <w:w w:val="117"/>
                            <w:sz w:val="32"/>
                          </w:rPr>
                          <w:t>Token</w:t>
                        </w:r>
                        <w:r w:rsidRPr="00DD6974">
                          <w:rPr>
                            <w:rFonts w:ascii="Calibri" w:eastAsia="Calibri" w:hAnsi="Calibri" w:cs="Calibri"/>
                            <w:color w:val="F2DBDB" w:themeColor="accent2" w:themeTint="33"/>
                            <w:spacing w:val="26"/>
                            <w:w w:val="117"/>
                            <w:sz w:val="32"/>
                          </w:rPr>
                          <w:t xml:space="preserve"> </w:t>
                        </w:r>
                        <w:r w:rsidRPr="00DD6974">
                          <w:rPr>
                            <w:rFonts w:ascii="Calibri" w:eastAsia="Calibri" w:hAnsi="Calibri" w:cs="Calibri"/>
                            <w:color w:val="F2DBDB" w:themeColor="accent2" w:themeTint="33"/>
                            <w:w w:val="117"/>
                            <w:sz w:val="32"/>
                          </w:rPr>
                          <w:t>Symbol</w:t>
                        </w:r>
                      </w:p>
                    </w:txbxContent>
                  </v:textbox>
                </v:rect>
                <v:rect id="Rectangle 1905" o:spid="_x0000_s1031" style="position:absolute;left:46157;top:9810;width:2935;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" filled="f" stroked="f">
                  <v:textbox inset="0,0,0,0">
                    <w:txbxContent>
                      <w:p w:rsidR="00B05372" w:rsidRPr="00DD6974" w:rsidRDefault="00B05372" w:rsidP="00B05372">
                        <w:pPr>
                          <w:spacing w:after="160" w:line="259" w:lineRule="auto"/>
                          <w:rPr>
                            <w:color w:val="B2A1C7" w:themeColor="accent4" w:themeTint="99"/>
                          </w:rPr>
                        </w:pPr>
                        <w:r w:rsidRPr="00DD6974">
                          <w:rPr>
                            <w:rFonts w:ascii="Calibri" w:eastAsia="Calibri" w:hAnsi="Calibri" w:cs="Calibri"/>
                            <w:b/>
                            <w:color w:val="B2A1C7" w:themeColor="accent4" w:themeTint="99"/>
                            <w:w w:val="107"/>
                            <w:sz w:val="64"/>
                          </w:rPr>
                          <w:t>0</w:t>
                        </w:r>
                      </w:p>
                    </w:txbxContent>
                  </v:textbox>
                </v:rect>
                <v:rect id="Rectangle 1907" o:spid="_x0000_s1032" style="position:absolute;left:48364;top:9810;width:3740;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" filled="f" stroked="f">
                  <v:textbox inset="0,0,0,0">
                    <w:txbxContent>
                      <w:p w:rsidR="00B05372" w:rsidRPr="00DD6974" w:rsidRDefault="00B05372" w:rsidP="00B05372">
                        <w:pPr>
                          <w:spacing w:after="160" w:line="259" w:lineRule="auto"/>
                          <w:rPr>
                            <w:color w:val="B2A1C7" w:themeColor="accent4" w:themeTint="99"/>
                          </w:rPr>
                        </w:pPr>
                        <w:r w:rsidRPr="00DD6974">
                          <w:rPr>
                            <w:rFonts w:ascii="Calibri" w:eastAsia="Calibri" w:hAnsi="Calibri" w:cs="Calibri"/>
                            <w:b/>
                            <w:color w:val="B2A1C7" w:themeColor="accent4" w:themeTint="99"/>
                            <w:w w:val="97"/>
                            <w:sz w:val="64"/>
                          </w:rPr>
                          <w:t>%</w:t>
                        </w:r>
                      </w:p>
                    </w:txbxContent>
                  </v:textbox>
                </v:rect>
                <v:rect id="Rectangle 149" o:spid="_x0000_s1033" style="position:absolute;left:46157;top:13737;width:22548;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rsidR="00B05372" w:rsidRPr="00DD6974" w:rsidRDefault="00B05372" w:rsidP="00B05372">
                        <w:pPr>
                          <w:spacing w:after="160" w:line="259" w:lineRule="auto"/>
                          <w:rPr>
                            <w:color w:val="F2DBDB" w:themeColor="accent2" w:themeTint="33"/>
                          </w:rPr>
                        </w:pPr>
                        <w:r w:rsidRPr="00DD6974">
                          <w:rPr>
                            <w:rFonts w:ascii="Calibri" w:eastAsia="Calibri" w:hAnsi="Calibri" w:cs="Calibri"/>
                            <w:color w:val="F2DBDB" w:themeColor="accent2" w:themeTint="33"/>
                            <w:w w:val="122"/>
                            <w:sz w:val="32"/>
                          </w:rPr>
                          <w:t>Transaction</w:t>
                        </w:r>
                        <w:r w:rsidRPr="00DD6974">
                          <w:rPr>
                            <w:rFonts w:ascii="Calibri" w:eastAsia="Calibri" w:hAnsi="Calibri" w:cs="Calibri"/>
                            <w:color w:val="F2DBDB" w:themeColor="accent2" w:themeTint="33"/>
                            <w:spacing w:val="26"/>
                            <w:w w:val="122"/>
                            <w:sz w:val="32"/>
                          </w:rPr>
                          <w:t xml:space="preserve"> </w:t>
                        </w:r>
                        <w:r w:rsidRPr="00DD6974">
                          <w:rPr>
                            <w:rFonts w:ascii="Calibri" w:eastAsia="Calibri" w:hAnsi="Calibri" w:cs="Calibri"/>
                            <w:color w:val="F2DBDB" w:themeColor="accent2" w:themeTint="33"/>
                            <w:w w:val="122"/>
                            <w:sz w:val="32"/>
                          </w:rPr>
                          <w:t>Fees</w:t>
                        </w:r>
                      </w:p>
                    </w:txbxContent>
                  </v:textbox>
                </v:rect>
                <v:rect id="Rectangle 151" o:spid="_x0000_s1034" style="position:absolute;left:9603;top:18568;width:24287;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rsidR="00B73034" w:rsidRPr="00B73034" w:rsidRDefault="00B05372" w:rsidP="00B73034">
                        <w:pPr>
                          <w:spacing w:after="160" w:line="259" w:lineRule="auto"/>
                          <w:rPr>
                            <w:rFonts w:asciiTheme="majorHAnsi" w:hAnsiTheme="majorHAnsi" w:cstheme="majorHAnsi"/>
                            <w:color w:val="B2A1C7" w:themeColor="accent4" w:themeTint="99"/>
                          </w:rPr>
                        </w:pPr>
                        <w:r w:rsidRPr="00DD6974">
                          <w:rPr>
                            <w:b/>
                            <w:color w:val="B2A1C7" w:themeColor="accent4" w:themeTint="99"/>
                            <w:w w:val="120"/>
                            <w:sz w:val="64"/>
                          </w:rPr>
                          <w:t>$8</w:t>
                        </w:r>
                        <w:r w:rsidRPr="00DD6974">
                          <w:rPr>
                            <w:rFonts w:ascii="Calibri" w:eastAsia="Calibri" w:hAnsi="Calibri" w:cs="Calibri"/>
                            <w:b/>
                            <w:color w:val="B2A1C7" w:themeColor="accent4" w:themeTint="99"/>
                            <w:spacing w:val="52"/>
                            <w:w w:val="120"/>
                            <w:sz w:val="64"/>
                          </w:rPr>
                          <w:t xml:space="preserve"> </w:t>
                        </w:r>
                        <w:r w:rsidRPr="00DD6974">
                          <w:rPr>
                            <w:rFonts w:ascii="Calibri" w:eastAsia="Calibri" w:hAnsi="Calibri" w:cs="Calibri"/>
                            <w:b/>
                            <w:color w:val="B2A1C7" w:themeColor="accent4" w:themeTint="99"/>
                            <w:w w:val="120"/>
                            <w:sz w:val="64"/>
                          </w:rPr>
                          <w:t>Billion</w:t>
                        </w:r>
                        <w:r w:rsidR="00B73034">
                          <w:rPr>
                            <w:rFonts w:ascii="Calibri" w:eastAsia="Calibri" w:hAnsi="Calibri" w:cs="Calibri"/>
                            <w:b/>
                            <w:color w:val="B2A1C7" w:themeColor="accent4" w:themeTint="99"/>
                            <w:w w:val="120"/>
                            <w:sz w:val="64"/>
                          </w:rPr>
                          <w:t xml:space="preserve"> </w:t>
                        </w:r>
                        <w:r w:rsidR="00B73034" w:rsidRPr="00B73034">
                          <w:rPr>
                            <w:rFonts w:asciiTheme="majorHAnsi" w:hAnsiTheme="majorHAnsi" w:cstheme="majorHAnsi"/>
                            <w:b/>
                            <w:color w:val="B2A1C7" w:themeColor="accent4" w:themeTint="99"/>
                            <w:w w:val="120"/>
                            <w:sz w:val="64"/>
                          </w:rPr>
                          <w:t>Price</w:t>
                        </w:r>
                      </w:p>
                      <w:p w:rsidR="00B05372" w:rsidRPr="00DD6974" w:rsidRDefault="00B05372" w:rsidP="00B05372">
                        <w:pPr>
                          <w:spacing w:after="160" w:line="259" w:lineRule="auto"/>
                          <w:rPr>
                            <w:color w:val="B2A1C7" w:themeColor="accent4" w:themeTint="99"/>
                          </w:rPr>
                        </w:pPr>
                      </w:p>
                    </w:txbxContent>
                  </v:textbox>
                </v:rect>
                <v:rect id="Rectangle 152" o:spid="_x0000_s1035" style="position:absolute;left:9603;top:22495;width:16230;height:2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rsidR="00B05372" w:rsidRPr="00DD6974" w:rsidRDefault="00B05372" w:rsidP="00B05372">
                        <w:pPr>
                          <w:spacing w:after="160" w:line="259" w:lineRule="auto"/>
                          <w:rPr>
                            <w:color w:val="F2DBDB" w:themeColor="accent2" w:themeTint="33"/>
                          </w:rPr>
                        </w:pPr>
                        <w:r w:rsidRPr="00DD6974">
                          <w:rPr>
                            <w:rFonts w:ascii="Calibri" w:eastAsia="Calibri" w:hAnsi="Calibri" w:cs="Calibri"/>
                            <w:color w:val="F2DBDB" w:themeColor="accent2" w:themeTint="33"/>
                            <w:w w:val="120"/>
                            <w:sz w:val="32"/>
                          </w:rPr>
                          <w:t>Total</w:t>
                        </w:r>
                        <w:r w:rsidRPr="00DD6974">
                          <w:rPr>
                            <w:rFonts w:ascii="Calibri" w:eastAsia="Calibri" w:hAnsi="Calibri" w:cs="Calibri"/>
                            <w:color w:val="F2DBDB" w:themeColor="accent2" w:themeTint="33"/>
                            <w:spacing w:val="26"/>
                            <w:w w:val="120"/>
                            <w:sz w:val="32"/>
                          </w:rPr>
                          <w:t xml:space="preserve"> </w:t>
                        </w:r>
                        <w:r w:rsidRPr="00DD6974">
                          <w:rPr>
                            <w:rFonts w:ascii="Calibri" w:eastAsia="Calibri" w:hAnsi="Calibri" w:cs="Calibri"/>
                            <w:color w:val="F2DBDB" w:themeColor="accent2" w:themeTint="33"/>
                            <w:w w:val="120"/>
                            <w:sz w:val="32"/>
                          </w:rPr>
                          <w:t>Supply</w:t>
                        </w:r>
                      </w:p>
                    </w:txbxContent>
                  </v:textbox>
                </v:rect>
                <v:rect id="Rectangle 17" o:spid="_x0000_s1036" style="position:absolute;left:11125;top:11332;width:21997;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B73034" w:rsidRDefault="00B73034" w:rsidP="00B05372">
                        <w:pPr>
                          <w:spacing w:after="160" w:line="259" w:lineRule="auto"/>
                        </w:pPr>
                      </w:p>
                    </w:txbxContent>
                  </v:textbox>
                </v:rect>
                <w10:anchorlock/>
              </v:group>
            </w:pict>
          </mc:Fallback>
        </mc:AlternateContent>
      </w:r>
    </w:p>
    <w:tbl>
      <w:tblPr>
        <w:tblStyle w:val="TableGrid"/>
        <w:tblW w:w="9747" w:type="dxa"/>
        <w:tblInd w:w="3" w:type="dxa"/>
        <w:tblCellMar>
          <w:top w:w="81" w:type="dxa"/>
          <w:left w:w="332" w:type="dxa"/>
          <w:right w:w="115" w:type="dxa"/>
        </w:tblCellMar>
        <w:tblLook w:val="04A0" w:firstRow="1" w:lastRow="0" w:firstColumn="1" w:lastColumn="0" w:noHBand="0" w:noVBand="1"/>
      </w:tblPr>
      <w:tblGrid>
        <w:gridCol w:w="9747"/>
      </w:tblGrid>
      <w:tr w:rsidR="00B05372" w:rsidRPr="002E7670" w:rsidTr="008614D3">
        <w:trPr>
          <w:trHeight w:val="678"/>
        </w:trPr>
        <w:tc>
          <w:tcPr>
            <w:tcW w:w="9747" w:type="dxa"/>
            <w:tcBorders>
              <w:top w:val="nil"/>
              <w:left w:val="nil"/>
              <w:bottom w:val="single" w:sz="2" w:space="0" w:color="FFFFFF"/>
              <w:right w:val="single" w:sz="2" w:space="0" w:color="FFFFFF"/>
            </w:tcBorders>
            <w:shd w:val="clear" w:color="auto" w:fill="403152" w:themeFill="accent4" w:themeFillShade="80"/>
            <w:vAlign w:val="bottom"/>
          </w:tcPr>
          <w:p w:rsidR="00B05372" w:rsidRDefault="00B05372" w:rsidP="008614D3">
            <w:pPr>
              <w:shd w:val="clear" w:color="auto" w:fill="FFFFFF" w:themeFill="background1"/>
              <w:spacing w:line="259" w:lineRule="auto"/>
              <w:ind w:right="216"/>
              <w:jc w:val="center"/>
              <w:rPr>
                <w:b/>
                <w:color w:val="000000" w:themeColor="text1"/>
                <w:sz w:val="54"/>
              </w:rPr>
            </w:pPr>
            <w:r w:rsidRPr="002E7670">
              <w:rPr>
                <w:b/>
                <w:color w:val="000000" w:themeColor="text1"/>
                <w:sz w:val="54"/>
              </w:rPr>
              <w:t>SOL</w:t>
            </w:r>
            <w:ins w:id="183" w:author="DELL" w:date="2024-05-09T16:05:00Z">
              <w:r w:rsidR="00B643E8">
                <w:rPr>
                  <w:b/>
                  <w:color w:val="000000" w:themeColor="text1"/>
                  <w:sz w:val="54"/>
                </w:rPr>
                <w:t xml:space="preserve">ANA </w:t>
              </w:r>
            </w:ins>
            <w:r w:rsidRPr="002E7670">
              <w:rPr>
                <w:b/>
                <w:color w:val="000000" w:themeColor="text1"/>
                <w:sz w:val="54"/>
              </w:rPr>
              <w:t>GODS TOKENOMICS</w:t>
            </w:r>
          </w:p>
          <w:p w:rsidR="00B73034" w:rsidRPr="002E7670" w:rsidRDefault="00B73034" w:rsidP="00B73034">
            <w:pPr>
              <w:shd w:val="clear" w:color="auto" w:fill="FFFFFF" w:themeFill="background1"/>
              <w:spacing w:line="259" w:lineRule="auto"/>
              <w:ind w:right="216"/>
              <w:rPr>
                <w:color w:val="000000" w:themeColor="text1"/>
              </w:rPr>
            </w:pPr>
          </w:p>
        </w:tc>
      </w:tr>
    </w:tbl>
    <w:p w:rsidR="00B05372" w:rsidRDefault="00B05372" w:rsidP="00B05372">
      <w:pPr>
        <w:spacing w:line="360" w:lineRule="auto"/>
        <w:rPr>
          <w:ins w:id="184" w:author="DELL" w:date="2024-05-09T13:04:00Z"/>
          <w:rFonts w:ascii="Times New Roman" w:eastAsia="Times New Roman" w:hAnsi="Times New Roman" w:cs="Times New Roman"/>
          <w:sz w:val="24"/>
          <w:szCs w:val="24"/>
        </w:rPr>
      </w:pPr>
    </w:p>
    <w:tbl>
      <w:tblPr>
        <w:tblStyle w:val="TableGrid0"/>
        <w:tblW w:w="0" w:type="auto"/>
        <w:tblLook w:val="04A0" w:firstRow="1" w:lastRow="0" w:firstColumn="1" w:lastColumn="0" w:noHBand="0" w:noVBand="1"/>
      </w:tblPr>
      <w:tblGrid>
        <w:gridCol w:w="9016"/>
      </w:tblGrid>
      <w:tr w:rsidR="00103CE0" w:rsidTr="00103CE0">
        <w:trPr>
          <w:ins w:id="185" w:author="DELL" w:date="2024-05-09T13:05:00Z"/>
        </w:trPr>
        <w:tc>
          <w:tcPr>
            <w:tcW w:w="9016" w:type="dxa"/>
          </w:tcPr>
          <w:p w:rsidR="00103CE0" w:rsidRDefault="00103CE0">
            <w:pPr>
              <w:pStyle w:val="NormalWeb"/>
              <w:spacing w:before="240" w:beforeAutospacing="0" w:after="240" w:afterAutospacing="0"/>
              <w:rPr>
                <w:ins w:id="186" w:author="DELL" w:date="2024-05-09T13:05:00Z"/>
              </w:rPr>
              <w:pPrChange w:id="187" w:author="DELL" w:date="2024-05-09T13:06:00Z">
                <w:pPr>
                  <w:spacing w:line="360" w:lineRule="auto"/>
                </w:pPr>
              </w:pPrChange>
            </w:pPr>
            <w:ins w:id="188" w:author="DELL" w:date="2024-05-09T13:05:00Z">
              <w:r>
                <w:rPr>
                  <w:rFonts w:ascii="Arial" w:hAnsi="Arial" w:cs="Arial"/>
                  <w:b/>
                  <w:bCs/>
                  <w:color w:val="000000"/>
                  <w:sz w:val="22"/>
                  <w:szCs w:val="22"/>
                  <w:shd w:val="clear" w:color="auto" w:fill="FFFFFF"/>
                </w:rPr>
                <w:t xml:space="preserve">Token Name: </w:t>
              </w:r>
              <w:r>
                <w:rPr>
                  <w:rFonts w:ascii="Arial" w:hAnsi="Arial" w:cs="Arial"/>
                  <w:color w:val="000000"/>
                  <w:sz w:val="22"/>
                  <w:szCs w:val="22"/>
                  <w:shd w:val="clear" w:color="auto" w:fill="FFFFFF"/>
                </w:rPr>
                <w:t>Sol</w:t>
              </w:r>
            </w:ins>
            <w:ins w:id="189" w:author="DELL" w:date="2024-05-09T16:05:00Z">
              <w:r w:rsidR="00B643E8">
                <w:rPr>
                  <w:rFonts w:ascii="Arial" w:hAnsi="Arial" w:cs="Arial"/>
                  <w:color w:val="000000"/>
                  <w:sz w:val="22"/>
                  <w:szCs w:val="22"/>
                  <w:shd w:val="clear" w:color="auto" w:fill="FFFFFF"/>
                </w:rPr>
                <w:t xml:space="preserve">ana </w:t>
              </w:r>
            </w:ins>
            <w:ins w:id="190" w:author="DELL" w:date="2024-05-09T13:05:00Z">
              <w:r>
                <w:rPr>
                  <w:rFonts w:ascii="Arial" w:hAnsi="Arial" w:cs="Arial"/>
                  <w:color w:val="000000"/>
                  <w:sz w:val="22"/>
                  <w:szCs w:val="22"/>
                  <w:shd w:val="clear" w:color="auto" w:fill="FFFFFF"/>
                </w:rPr>
                <w:t>Gods </w:t>
              </w:r>
            </w:ins>
          </w:p>
        </w:tc>
      </w:tr>
      <w:tr w:rsidR="00103CE0" w:rsidTr="00103CE0">
        <w:trPr>
          <w:ins w:id="191" w:author="DELL" w:date="2024-05-09T13:05:00Z"/>
        </w:trPr>
        <w:tc>
          <w:tcPr>
            <w:tcW w:w="9016" w:type="dxa"/>
          </w:tcPr>
          <w:p w:rsidR="00103CE0" w:rsidRDefault="00103CE0">
            <w:pPr>
              <w:pStyle w:val="NormalWeb"/>
              <w:spacing w:before="240" w:beforeAutospacing="0" w:after="240" w:afterAutospacing="0"/>
              <w:rPr>
                <w:ins w:id="192" w:author="DELL" w:date="2024-05-09T13:05:00Z"/>
              </w:rPr>
              <w:pPrChange w:id="193" w:author="DELL" w:date="2024-05-09T13:06:00Z">
                <w:pPr>
                  <w:spacing w:line="360" w:lineRule="auto"/>
                </w:pPr>
              </w:pPrChange>
            </w:pPr>
            <w:ins w:id="194" w:author="DELL" w:date="2024-05-09T13:06:00Z">
              <w:r>
                <w:rPr>
                  <w:rFonts w:ascii="Arial" w:hAnsi="Arial" w:cs="Arial"/>
                  <w:b/>
                  <w:bCs/>
                  <w:color w:val="000000"/>
                  <w:sz w:val="22"/>
                  <w:szCs w:val="22"/>
                  <w:shd w:val="clear" w:color="auto" w:fill="FFFFFF"/>
                </w:rPr>
                <w:t>Token Symbol:</w:t>
              </w:r>
              <w:r w:rsidR="00162D98">
                <w:rPr>
                  <w:rFonts w:ascii="Arial" w:hAnsi="Arial" w:cs="Arial"/>
                  <w:color w:val="000000"/>
                  <w:sz w:val="22"/>
                  <w:szCs w:val="22"/>
                  <w:shd w:val="clear" w:color="auto" w:fill="FFFFFF"/>
                </w:rPr>
                <w:t xml:space="preserve"> $S</w:t>
              </w:r>
              <w:r>
                <w:rPr>
                  <w:rFonts w:ascii="Arial" w:hAnsi="Arial" w:cs="Arial"/>
                  <w:color w:val="000000"/>
                  <w:sz w:val="22"/>
                  <w:szCs w:val="22"/>
                  <w:shd w:val="clear" w:color="auto" w:fill="FFFFFF"/>
                </w:rPr>
                <w:t>GODS </w:t>
              </w:r>
            </w:ins>
          </w:p>
        </w:tc>
      </w:tr>
      <w:tr w:rsidR="00103CE0" w:rsidTr="00103CE0">
        <w:trPr>
          <w:ins w:id="195" w:author="DELL" w:date="2024-05-09T13:05:00Z"/>
        </w:trPr>
        <w:tc>
          <w:tcPr>
            <w:tcW w:w="9016" w:type="dxa"/>
          </w:tcPr>
          <w:p w:rsidR="00103CE0" w:rsidRDefault="00103CE0">
            <w:pPr>
              <w:pStyle w:val="NormalWeb"/>
              <w:spacing w:before="240" w:beforeAutospacing="0" w:after="240" w:afterAutospacing="0"/>
              <w:rPr>
                <w:ins w:id="196" w:author="DELL" w:date="2024-05-09T13:05:00Z"/>
              </w:rPr>
              <w:pPrChange w:id="197" w:author="DELL" w:date="2024-05-09T13:06:00Z">
                <w:pPr>
                  <w:spacing w:line="360" w:lineRule="auto"/>
                </w:pPr>
              </w:pPrChange>
            </w:pPr>
            <w:ins w:id="198" w:author="DELL" w:date="2024-05-09T13:06:00Z">
              <w:r>
                <w:rPr>
                  <w:rFonts w:ascii="Arial" w:hAnsi="Arial" w:cs="Arial"/>
                  <w:b/>
                  <w:bCs/>
                  <w:color w:val="000000"/>
                  <w:sz w:val="22"/>
                  <w:szCs w:val="22"/>
                  <w:shd w:val="clear" w:color="auto" w:fill="FFFFFF"/>
                </w:rPr>
                <w:t xml:space="preserve">Blockchain: </w:t>
              </w:r>
              <w:r>
                <w:rPr>
                  <w:rFonts w:ascii="Arial" w:hAnsi="Arial" w:cs="Arial"/>
                  <w:color w:val="000000"/>
                  <w:sz w:val="22"/>
                  <w:szCs w:val="22"/>
                  <w:shd w:val="clear" w:color="auto" w:fill="FFFFFF"/>
                </w:rPr>
                <w:t>Solana </w:t>
              </w:r>
            </w:ins>
          </w:p>
        </w:tc>
      </w:tr>
      <w:tr w:rsidR="00103CE0" w:rsidTr="00103CE0">
        <w:trPr>
          <w:ins w:id="199" w:author="DELL" w:date="2024-05-09T13:05:00Z"/>
        </w:trPr>
        <w:tc>
          <w:tcPr>
            <w:tcW w:w="9016" w:type="dxa"/>
          </w:tcPr>
          <w:p w:rsidR="00103CE0" w:rsidRDefault="00103CE0">
            <w:pPr>
              <w:pStyle w:val="NormalWeb"/>
              <w:spacing w:before="240" w:beforeAutospacing="0" w:after="240" w:afterAutospacing="0"/>
              <w:rPr>
                <w:ins w:id="200" w:author="DELL" w:date="2024-05-09T13:05:00Z"/>
              </w:rPr>
              <w:pPrChange w:id="201" w:author="DELL" w:date="2024-05-09T13:06:00Z">
                <w:pPr>
                  <w:spacing w:line="360" w:lineRule="auto"/>
                </w:pPr>
              </w:pPrChange>
            </w:pPr>
            <w:ins w:id="202" w:author="DELL" w:date="2024-05-09T13:06:00Z">
              <w:r>
                <w:rPr>
                  <w:rFonts w:ascii="Arial" w:hAnsi="Arial" w:cs="Arial"/>
                  <w:b/>
                  <w:bCs/>
                  <w:color w:val="000000"/>
                  <w:sz w:val="22"/>
                  <w:szCs w:val="22"/>
                  <w:shd w:val="clear" w:color="auto" w:fill="FFFFFF"/>
                </w:rPr>
                <w:t>Price:</w:t>
              </w:r>
              <w:r w:rsidR="00B643E8">
                <w:rPr>
                  <w:rFonts w:ascii="Arial" w:hAnsi="Arial" w:cs="Arial"/>
                  <w:color w:val="000000"/>
                  <w:sz w:val="22"/>
                  <w:szCs w:val="22"/>
                  <w:shd w:val="clear" w:color="auto" w:fill="FFFFFF"/>
                </w:rPr>
                <w:t xml:space="preserve"> $0.0005 per SO</w:t>
              </w:r>
            </w:ins>
            <w:ins w:id="203" w:author="DELL" w:date="2024-05-09T16:05:00Z">
              <w:r w:rsidR="00B643E8">
                <w:rPr>
                  <w:rFonts w:ascii="Arial" w:hAnsi="Arial" w:cs="Arial"/>
                  <w:color w:val="000000"/>
                  <w:sz w:val="22"/>
                  <w:szCs w:val="22"/>
                  <w:shd w:val="clear" w:color="auto" w:fill="FFFFFF"/>
                </w:rPr>
                <w:t xml:space="preserve">LANA </w:t>
              </w:r>
            </w:ins>
            <w:ins w:id="204" w:author="DELL" w:date="2024-05-09T13:06:00Z">
              <w:r>
                <w:rPr>
                  <w:rFonts w:ascii="Arial" w:hAnsi="Arial" w:cs="Arial"/>
                  <w:color w:val="000000"/>
                  <w:sz w:val="22"/>
                  <w:szCs w:val="22"/>
                  <w:shd w:val="clear" w:color="auto" w:fill="FFFFFF"/>
                </w:rPr>
                <w:t>GODS </w:t>
              </w:r>
            </w:ins>
          </w:p>
        </w:tc>
      </w:tr>
      <w:tr w:rsidR="00103CE0" w:rsidTr="00103CE0">
        <w:trPr>
          <w:ins w:id="205" w:author="DELL" w:date="2024-05-09T13:05:00Z"/>
        </w:trPr>
        <w:tc>
          <w:tcPr>
            <w:tcW w:w="9016" w:type="dxa"/>
          </w:tcPr>
          <w:p w:rsidR="00103CE0" w:rsidRDefault="00103CE0">
            <w:pPr>
              <w:pStyle w:val="NormalWeb"/>
              <w:spacing w:before="240" w:beforeAutospacing="0" w:after="240" w:afterAutospacing="0"/>
              <w:rPr>
                <w:ins w:id="206" w:author="DELL" w:date="2024-05-09T13:05:00Z"/>
              </w:rPr>
              <w:pPrChange w:id="207" w:author="DELL" w:date="2024-05-09T13:06:00Z">
                <w:pPr>
                  <w:spacing w:line="360" w:lineRule="auto"/>
                </w:pPr>
              </w:pPrChange>
            </w:pPr>
            <w:ins w:id="208" w:author="DELL" w:date="2024-05-09T13:06:00Z">
              <w:r>
                <w:rPr>
                  <w:rFonts w:ascii="Arial" w:hAnsi="Arial" w:cs="Arial"/>
                  <w:b/>
                  <w:bCs/>
                  <w:color w:val="000000"/>
                  <w:sz w:val="22"/>
                  <w:szCs w:val="22"/>
                  <w:shd w:val="clear" w:color="auto" w:fill="FFFFFF"/>
                </w:rPr>
                <w:lastRenderedPageBreak/>
                <w:t>Token Allocation:</w:t>
              </w:r>
              <w:r>
                <w:rPr>
                  <w:rFonts w:ascii="Arial" w:hAnsi="Arial" w:cs="Arial"/>
                  <w:color w:val="000000"/>
                  <w:sz w:val="22"/>
                  <w:szCs w:val="22"/>
                  <w:shd w:val="clear" w:color="auto" w:fill="FFFFFF"/>
                </w:rPr>
                <w:t xml:space="preserve"> At $0.0005 per SOL</w:t>
              </w:r>
            </w:ins>
            <w:ins w:id="209" w:author="DELL" w:date="2024-05-09T16:05:00Z">
              <w:r w:rsidR="00B643E8">
                <w:rPr>
                  <w:rFonts w:ascii="Arial" w:hAnsi="Arial" w:cs="Arial"/>
                  <w:color w:val="000000"/>
                  <w:sz w:val="22"/>
                  <w:szCs w:val="22"/>
                  <w:shd w:val="clear" w:color="auto" w:fill="FFFFFF"/>
                </w:rPr>
                <w:t xml:space="preserve">ANA </w:t>
              </w:r>
            </w:ins>
            <w:ins w:id="210" w:author="DELL" w:date="2024-05-09T13:06:00Z">
              <w:r>
                <w:rPr>
                  <w:rFonts w:ascii="Arial" w:hAnsi="Arial" w:cs="Arial"/>
                  <w:color w:val="000000"/>
                  <w:sz w:val="22"/>
                  <w:szCs w:val="22"/>
                  <w:shd w:val="clear" w:color="auto" w:fill="FFFFFF"/>
                </w:rPr>
                <w:t>GODS, acquiring 1 million tokens requires an investment of $500.</w:t>
              </w:r>
            </w:ins>
          </w:p>
        </w:tc>
      </w:tr>
      <w:tr w:rsidR="00103CE0" w:rsidTr="00103CE0">
        <w:trPr>
          <w:ins w:id="211" w:author="DELL" w:date="2024-05-09T13:05:00Z"/>
        </w:trPr>
        <w:tc>
          <w:tcPr>
            <w:tcW w:w="9016" w:type="dxa"/>
          </w:tcPr>
          <w:p w:rsidR="00103CE0" w:rsidRDefault="00103CE0">
            <w:pPr>
              <w:pStyle w:val="NormalWeb"/>
              <w:spacing w:before="240" w:beforeAutospacing="0" w:after="240" w:afterAutospacing="0"/>
              <w:rPr>
                <w:ins w:id="212" w:author="DELL" w:date="2024-05-09T13:05:00Z"/>
              </w:rPr>
              <w:pPrChange w:id="213" w:author="DELL" w:date="2024-05-09T13:06:00Z">
                <w:pPr>
                  <w:spacing w:line="360" w:lineRule="auto"/>
                </w:pPr>
              </w:pPrChange>
            </w:pPr>
            <w:ins w:id="214" w:author="DELL" w:date="2024-05-09T13:06:00Z">
              <w:r>
                <w:rPr>
                  <w:rFonts w:ascii="Arial" w:hAnsi="Arial" w:cs="Arial"/>
                  <w:b/>
                  <w:bCs/>
                  <w:color w:val="000000"/>
                  <w:sz w:val="22"/>
                  <w:szCs w:val="22"/>
                  <w:shd w:val="clear" w:color="auto" w:fill="FFFFFF"/>
                </w:rPr>
                <w:t>Total Supply:</w:t>
              </w:r>
              <w:r>
                <w:rPr>
                  <w:rFonts w:ascii="Arial" w:hAnsi="Arial" w:cs="Arial"/>
                  <w:color w:val="000000"/>
                  <w:sz w:val="22"/>
                  <w:szCs w:val="22"/>
                  <w:shd w:val="clear" w:color="auto" w:fill="FFFFFF"/>
                </w:rPr>
                <w:t xml:space="preserve"> 8 Billion</w:t>
              </w:r>
            </w:ins>
          </w:p>
        </w:tc>
      </w:tr>
    </w:tbl>
    <w:p w:rsidR="00103CE0" w:rsidRDefault="00103CE0" w:rsidP="00B05372">
      <w:pPr>
        <w:spacing w:line="360" w:lineRule="auto"/>
        <w:rPr>
          <w:rFonts w:ascii="Times New Roman" w:eastAsia="Times New Roman" w:hAnsi="Times New Roman" w:cs="Times New Roman"/>
          <w:sz w:val="24"/>
          <w:szCs w:val="24"/>
        </w:rPr>
      </w:pPr>
    </w:p>
    <w:p w:rsidR="00103CE0" w:rsidDel="00103CE0" w:rsidRDefault="00103CE0" w:rsidP="00103CE0">
      <w:pPr>
        <w:pStyle w:val="NormalWeb"/>
        <w:spacing w:before="240" w:beforeAutospacing="0" w:after="240" w:afterAutospacing="0"/>
        <w:rPr>
          <w:del w:id="215" w:author="DELL" w:date="2024-05-09T13:05:00Z"/>
        </w:rPr>
      </w:pPr>
      <w:del w:id="216" w:author="DELL" w:date="2024-05-09T13:05:00Z">
        <w:r w:rsidDel="00103CE0">
          <w:rPr>
            <w:rFonts w:ascii="Arial" w:hAnsi="Arial" w:cs="Arial"/>
            <w:b/>
            <w:bCs/>
            <w:color w:val="000000"/>
            <w:sz w:val="22"/>
            <w:szCs w:val="22"/>
            <w:shd w:val="clear" w:color="auto" w:fill="FFFFFF"/>
          </w:rPr>
          <w:delText xml:space="preserve">Token Name: </w:delText>
        </w:r>
        <w:r w:rsidDel="00103CE0">
          <w:rPr>
            <w:rFonts w:ascii="Arial" w:hAnsi="Arial" w:cs="Arial"/>
            <w:color w:val="000000"/>
            <w:sz w:val="22"/>
            <w:szCs w:val="22"/>
            <w:shd w:val="clear" w:color="auto" w:fill="FFFFFF"/>
          </w:rPr>
          <w:delText>SolGods </w:delText>
        </w:r>
      </w:del>
    </w:p>
    <w:p w:rsidR="00103CE0" w:rsidDel="00103CE0" w:rsidRDefault="00103CE0" w:rsidP="00103CE0">
      <w:pPr>
        <w:pStyle w:val="NormalWeb"/>
        <w:spacing w:before="240" w:beforeAutospacing="0" w:after="240" w:afterAutospacing="0"/>
        <w:rPr>
          <w:del w:id="217" w:author="DELL" w:date="2024-05-09T13:05:00Z"/>
        </w:rPr>
      </w:pPr>
      <w:del w:id="218" w:author="DELL" w:date="2024-05-09T13:05:00Z">
        <w:r w:rsidDel="00103CE0">
          <w:rPr>
            <w:rFonts w:ascii="Arial" w:hAnsi="Arial" w:cs="Arial"/>
            <w:b/>
            <w:bCs/>
            <w:color w:val="000000"/>
            <w:sz w:val="22"/>
            <w:szCs w:val="22"/>
            <w:shd w:val="clear" w:color="auto" w:fill="FFFFFF"/>
          </w:rPr>
          <w:delText>Token Symbol:</w:delText>
        </w:r>
        <w:r w:rsidDel="00103CE0">
          <w:rPr>
            <w:rFonts w:ascii="Arial" w:hAnsi="Arial" w:cs="Arial"/>
            <w:color w:val="000000"/>
            <w:sz w:val="22"/>
            <w:szCs w:val="22"/>
            <w:shd w:val="clear" w:color="auto" w:fill="FFFFFF"/>
          </w:rPr>
          <w:delText xml:space="preserve"> $SOLGODS </w:delText>
        </w:r>
      </w:del>
    </w:p>
    <w:p w:rsidR="00103CE0" w:rsidDel="00103CE0" w:rsidRDefault="00103CE0" w:rsidP="00103CE0">
      <w:pPr>
        <w:pStyle w:val="NormalWeb"/>
        <w:spacing w:before="240" w:beforeAutospacing="0" w:after="240" w:afterAutospacing="0"/>
        <w:rPr>
          <w:del w:id="219" w:author="DELL" w:date="2024-05-09T13:05:00Z"/>
        </w:rPr>
      </w:pPr>
      <w:del w:id="220" w:author="DELL" w:date="2024-05-09T13:05:00Z">
        <w:r w:rsidDel="00103CE0">
          <w:rPr>
            <w:rFonts w:ascii="Arial" w:hAnsi="Arial" w:cs="Arial"/>
            <w:b/>
            <w:bCs/>
            <w:color w:val="000000"/>
            <w:sz w:val="22"/>
            <w:szCs w:val="22"/>
            <w:shd w:val="clear" w:color="auto" w:fill="FFFFFF"/>
          </w:rPr>
          <w:delText xml:space="preserve">Blockchain: </w:delText>
        </w:r>
        <w:r w:rsidDel="00103CE0">
          <w:rPr>
            <w:rFonts w:ascii="Arial" w:hAnsi="Arial" w:cs="Arial"/>
            <w:color w:val="000000"/>
            <w:sz w:val="22"/>
            <w:szCs w:val="22"/>
            <w:shd w:val="clear" w:color="auto" w:fill="FFFFFF"/>
          </w:rPr>
          <w:delText>Solana </w:delText>
        </w:r>
      </w:del>
    </w:p>
    <w:p w:rsidR="00103CE0" w:rsidDel="00103CE0" w:rsidRDefault="00103CE0" w:rsidP="00103CE0">
      <w:pPr>
        <w:pStyle w:val="NormalWeb"/>
        <w:spacing w:before="240" w:beforeAutospacing="0" w:after="240" w:afterAutospacing="0"/>
        <w:rPr>
          <w:del w:id="221" w:author="DELL" w:date="2024-05-09T13:05:00Z"/>
        </w:rPr>
      </w:pPr>
      <w:del w:id="222" w:author="DELL" w:date="2024-05-09T13:05:00Z">
        <w:r w:rsidDel="00103CE0">
          <w:rPr>
            <w:rFonts w:ascii="Arial" w:hAnsi="Arial" w:cs="Arial"/>
            <w:b/>
            <w:bCs/>
            <w:color w:val="000000"/>
            <w:sz w:val="22"/>
            <w:szCs w:val="22"/>
            <w:shd w:val="clear" w:color="auto" w:fill="FFFFFF"/>
          </w:rPr>
          <w:delText>Total Supply:</w:delText>
        </w:r>
        <w:r w:rsidDel="00103CE0">
          <w:rPr>
            <w:rFonts w:ascii="Arial" w:hAnsi="Arial" w:cs="Arial"/>
            <w:color w:val="000000"/>
            <w:sz w:val="22"/>
            <w:szCs w:val="22"/>
            <w:shd w:val="clear" w:color="auto" w:fill="FFFFFF"/>
          </w:rPr>
          <w:delText xml:space="preserve"> 8 Billion</w:delText>
        </w:r>
      </w:del>
    </w:p>
    <w:p w:rsidR="00103CE0" w:rsidDel="00103CE0" w:rsidRDefault="00103CE0" w:rsidP="00103CE0">
      <w:pPr>
        <w:pStyle w:val="NormalWeb"/>
        <w:spacing w:before="240" w:beforeAutospacing="0" w:after="240" w:afterAutospacing="0"/>
        <w:rPr>
          <w:del w:id="223" w:author="DELL" w:date="2024-05-09T13:05:00Z"/>
        </w:rPr>
      </w:pPr>
      <w:del w:id="224" w:author="DELL" w:date="2024-05-09T13:05:00Z">
        <w:r w:rsidDel="00103CE0">
          <w:rPr>
            <w:rFonts w:ascii="Arial" w:hAnsi="Arial" w:cs="Arial"/>
            <w:b/>
            <w:bCs/>
            <w:color w:val="000000"/>
            <w:sz w:val="22"/>
            <w:szCs w:val="22"/>
            <w:shd w:val="clear" w:color="auto" w:fill="FFFFFF"/>
          </w:rPr>
          <w:delText>Price:</w:delText>
        </w:r>
        <w:r w:rsidDel="00103CE0">
          <w:rPr>
            <w:rFonts w:ascii="Arial" w:hAnsi="Arial" w:cs="Arial"/>
            <w:color w:val="000000"/>
            <w:sz w:val="22"/>
            <w:szCs w:val="22"/>
            <w:shd w:val="clear" w:color="auto" w:fill="FFFFFF"/>
          </w:rPr>
          <w:delText xml:space="preserve"> $0.0005 per SOLGODS </w:delText>
        </w:r>
      </w:del>
    </w:p>
    <w:p w:rsidR="00103CE0" w:rsidDel="00103CE0" w:rsidRDefault="00103CE0" w:rsidP="00103CE0">
      <w:pPr>
        <w:pStyle w:val="NormalWeb"/>
        <w:spacing w:before="240" w:beforeAutospacing="0" w:after="240" w:afterAutospacing="0"/>
        <w:rPr>
          <w:del w:id="225" w:author="DELL" w:date="2024-05-09T13:05:00Z"/>
        </w:rPr>
      </w:pPr>
      <w:del w:id="226" w:author="DELL" w:date="2024-05-09T13:05:00Z">
        <w:r w:rsidDel="00103CE0">
          <w:rPr>
            <w:rFonts w:ascii="Arial" w:hAnsi="Arial" w:cs="Arial"/>
            <w:b/>
            <w:bCs/>
            <w:color w:val="000000"/>
            <w:sz w:val="22"/>
            <w:szCs w:val="22"/>
            <w:shd w:val="clear" w:color="auto" w:fill="FFFFFF"/>
          </w:rPr>
          <w:delText>Token Allocation:</w:delText>
        </w:r>
        <w:r w:rsidDel="00103CE0">
          <w:rPr>
            <w:rFonts w:ascii="Arial" w:hAnsi="Arial" w:cs="Arial"/>
            <w:color w:val="000000"/>
            <w:sz w:val="22"/>
            <w:szCs w:val="22"/>
            <w:shd w:val="clear" w:color="auto" w:fill="FFFFFF"/>
          </w:rPr>
          <w:delText xml:space="preserve"> At $0.0005 per SOLGODS, acquiring 1 million tokens requires an investment of $500.</w:delText>
        </w:r>
      </w:del>
    </w:p>
    <w:p w:rsidR="00103CE0" w:rsidDel="00103CE0" w:rsidRDefault="00103CE0" w:rsidP="00B05372">
      <w:pPr>
        <w:spacing w:line="360" w:lineRule="auto"/>
        <w:rPr>
          <w:del w:id="227" w:author="DELL" w:date="2024-05-09T13:05:00Z"/>
          <w:rFonts w:ascii="Times New Roman" w:eastAsia="Times New Roman" w:hAnsi="Times New Roman" w:cs="Times New Roman"/>
          <w:sz w:val="24"/>
          <w:szCs w:val="24"/>
        </w:rPr>
      </w:pPr>
    </w:p>
    <w:p w:rsidR="00B05372" w:rsidDel="00103CE0" w:rsidRDefault="00B05372" w:rsidP="00B05372">
      <w:pPr>
        <w:spacing w:line="360" w:lineRule="auto"/>
        <w:rPr>
          <w:del w:id="228" w:author="DELL" w:date="2024-05-09T13:05:00Z"/>
          <w:rFonts w:ascii="Times New Roman" w:eastAsia="Times New Roman" w:hAnsi="Times New Roman" w:cs="Times New Roman"/>
          <w:sz w:val="24"/>
          <w:szCs w:val="24"/>
        </w:rPr>
      </w:pPr>
    </w:p>
    <w:p w:rsidR="00B05372" w:rsidDel="00103CE0" w:rsidRDefault="00B05372" w:rsidP="00B05372">
      <w:pPr>
        <w:spacing w:line="360" w:lineRule="auto"/>
        <w:rPr>
          <w:del w:id="229" w:author="DELL" w:date="2024-05-09T13:05:00Z"/>
          <w:rFonts w:ascii="Times New Roman" w:eastAsia="Times New Roman" w:hAnsi="Times New Roman" w:cs="Times New Roman"/>
          <w:sz w:val="24"/>
          <w:szCs w:val="24"/>
        </w:rPr>
      </w:pPr>
    </w:p>
    <w:p w:rsidR="00B05372" w:rsidDel="00103CE0" w:rsidRDefault="00B05372" w:rsidP="00B05372">
      <w:pPr>
        <w:spacing w:line="360" w:lineRule="auto"/>
        <w:rPr>
          <w:del w:id="230" w:author="DELL" w:date="2024-05-09T13:05:00Z"/>
          <w:rFonts w:ascii="Times New Roman" w:eastAsia="Times New Roman" w:hAnsi="Times New Roman" w:cs="Times New Roman"/>
          <w:sz w:val="24"/>
          <w:szCs w:val="24"/>
        </w:rPr>
      </w:pPr>
    </w:p>
    <w:p w:rsidR="00B05372" w:rsidRDefault="00B05372" w:rsidP="00B05372">
      <w:pPr>
        <w:spacing w:line="360" w:lineRule="auto"/>
        <w:rPr>
          <w:rFonts w:ascii="Times New Roman" w:eastAsia="Times New Roman" w:hAnsi="Times New Roman" w:cs="Times New Roman"/>
          <w:sz w:val="24"/>
          <w:szCs w:val="24"/>
        </w:rPr>
      </w:pPr>
    </w:p>
    <w:p w:rsidR="00B05372" w:rsidRDefault="00B05372" w:rsidP="00B05372">
      <w:pPr>
        <w:spacing w:line="360" w:lineRule="auto"/>
        <w:rPr>
          <w:ins w:id="231" w:author="DELL" w:date="2024-05-09T13:06:00Z"/>
          <w:rFonts w:ascii="Times New Roman" w:eastAsia="Times New Roman" w:hAnsi="Times New Roman" w:cs="Times New Roman"/>
          <w:sz w:val="24"/>
          <w:szCs w:val="24"/>
        </w:rPr>
      </w:pPr>
    </w:p>
    <w:p w:rsidR="00103CE0" w:rsidDel="00640C2E" w:rsidRDefault="00103CE0" w:rsidP="00B05372">
      <w:pPr>
        <w:spacing w:line="360" w:lineRule="auto"/>
        <w:rPr>
          <w:del w:id="232" w:author="DELL" w:date="2024-05-09T15:29:00Z"/>
          <w:rFonts w:ascii="Times New Roman" w:eastAsia="Times New Roman" w:hAnsi="Times New Roman" w:cs="Times New Roman"/>
          <w:sz w:val="24"/>
          <w:szCs w:val="24"/>
        </w:rPr>
      </w:pPr>
    </w:p>
    <w:p w:rsidR="00B05372" w:rsidRDefault="002E2062" w:rsidP="00B05372">
      <w:pPr>
        <w:spacing w:line="360" w:lineRule="auto"/>
        <w:rPr>
          <w:ins w:id="233" w:author="DELL" w:date="2024-05-09T18:16:00Z"/>
          <w:rFonts w:ascii="Times New Roman" w:eastAsia="Times New Roman" w:hAnsi="Times New Roman" w:cs="Times New Roman"/>
          <w:b/>
          <w:color w:val="3C78D8"/>
          <w:sz w:val="32"/>
          <w:szCs w:val="32"/>
        </w:rPr>
      </w:pPr>
      <w:r>
        <w:rPr>
          <w:rFonts w:ascii="Times New Roman" w:eastAsia="Times New Roman" w:hAnsi="Times New Roman" w:cs="Times New Roman"/>
          <w:b/>
          <w:color w:val="3C78D8"/>
          <w:sz w:val="32"/>
          <w:szCs w:val="32"/>
        </w:rPr>
        <w:t>Roadmap</w:t>
      </w:r>
    </w:p>
    <w:p w:rsidR="002E2062" w:rsidRDefault="002E2062" w:rsidP="00B05372">
      <w:pPr>
        <w:spacing w:line="360" w:lineRule="auto"/>
        <w:rPr>
          <w:rFonts w:ascii="Times New Roman" w:eastAsia="Times New Roman" w:hAnsi="Times New Roman" w:cs="Times New Roman"/>
          <w:b/>
          <w:color w:val="3C78D8"/>
          <w:sz w:val="32"/>
          <w:szCs w:val="32"/>
        </w:rPr>
      </w:pPr>
    </w:p>
    <w:p w:rsidR="00E35FE0" w:rsidRDefault="00B05372" w:rsidP="00B05372">
      <w:pPr>
        <w:spacing w:line="360" w:lineRule="auto"/>
        <w:rPr>
          <w:ins w:id="234" w:author="DELL" w:date="2024-05-09T17:58:00Z"/>
          <w:rFonts w:ascii="Times New Roman" w:eastAsia="Times New Roman" w:hAnsi="Times New Roman" w:cs="Times New Roman"/>
          <w:b/>
          <w:color w:val="3C78D8"/>
          <w:sz w:val="32"/>
          <w:szCs w:val="32"/>
        </w:rPr>
      </w:pPr>
      <w:r>
        <w:rPr>
          <w:rFonts w:ascii="Times New Roman" w:eastAsia="Times New Roman" w:hAnsi="Times New Roman" w:cs="Times New Roman"/>
          <w:b/>
          <w:noProof/>
          <w:color w:val="3C78D8"/>
          <w:sz w:val="32"/>
          <w:szCs w:val="32"/>
          <w:lang w:val="en-US"/>
        </w:rPr>
        <w:drawing>
          <wp:inline distT="0" distB="0" distL="0" distR="0">
            <wp:extent cx="5486400" cy="2003223"/>
            <wp:effectExtent l="38100" t="0" r="19050" b="1651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35FE0" w:rsidRPr="00B05372" w:rsidRDefault="00E35FE0" w:rsidP="00E35FE0">
      <w:pPr>
        <w:spacing w:line="360" w:lineRule="auto"/>
        <w:rPr>
          <w:ins w:id="235" w:author="DELL" w:date="2024-05-09T17:58:00Z"/>
          <w:rFonts w:ascii="Times New Roman" w:eastAsia="Times New Roman" w:hAnsi="Times New Roman" w:cs="Times New Roman"/>
          <w:b/>
          <w:color w:val="3C78D8"/>
          <w:sz w:val="32"/>
          <w:szCs w:val="32"/>
        </w:rPr>
      </w:pPr>
      <w:ins w:id="236" w:author="DELL" w:date="2024-05-09T18:03:00Z">
        <w:r>
          <w:rPr>
            <w:rFonts w:ascii="Times New Roman" w:eastAsia="Times New Roman" w:hAnsi="Times New Roman" w:cs="Times New Roman"/>
            <w:b/>
            <w:noProof/>
            <w:color w:val="3C78D8"/>
            <w:sz w:val="32"/>
            <w:szCs w:val="32"/>
            <w:lang w:val="en-US"/>
          </w:rPr>
          <w:lastRenderedPageBreak/>
          <w:drawing>
            <wp:inline distT="0" distB="0" distL="0" distR="0" wp14:anchorId="24E5BACF" wp14:editId="1C3C6CB2">
              <wp:extent cx="5348605" cy="2375597"/>
              <wp:effectExtent l="38100" t="0" r="2349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ins>
      <w:ins w:id="237" w:author="DELL" w:date="2024-05-09T17:58:00Z">
        <w:r>
          <w:rPr>
            <w:rFonts w:ascii="Times New Roman" w:eastAsia="Times New Roman" w:hAnsi="Times New Roman" w:cs="Times New Roman"/>
            <w:b/>
            <w:noProof/>
            <w:color w:val="3C78D8"/>
            <w:sz w:val="32"/>
            <w:szCs w:val="32"/>
            <w:lang w:val="en-US"/>
          </w:rPr>
          <w:drawing>
            <wp:inline distT="0" distB="0" distL="0" distR="0" wp14:anchorId="7200E368" wp14:editId="27210EC9">
              <wp:extent cx="1760342" cy="2375535"/>
              <wp:effectExtent l="38100" t="0" r="1143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ins>
    </w:p>
    <w:p w:rsidR="002E2062" w:rsidRDefault="002E2062" w:rsidP="00B05372">
      <w:pPr>
        <w:spacing w:line="360" w:lineRule="auto"/>
        <w:rPr>
          <w:ins w:id="238" w:author="DELL" w:date="2024-05-09T18:19:00Z"/>
          <w:rFonts w:ascii="Times New Roman" w:eastAsia="Times New Roman" w:hAnsi="Times New Roman" w:cs="Times New Roman"/>
          <w:b/>
          <w:color w:val="3C78D8"/>
          <w:sz w:val="32"/>
          <w:szCs w:val="32"/>
        </w:rPr>
      </w:pPr>
    </w:p>
    <w:p w:rsidR="002E2062" w:rsidRDefault="002E2062" w:rsidP="00B05372">
      <w:pPr>
        <w:spacing w:line="360" w:lineRule="auto"/>
        <w:rPr>
          <w:ins w:id="239" w:author="DELL" w:date="2024-05-09T18:19:00Z"/>
          <w:rFonts w:ascii="Times New Roman" w:eastAsia="Times New Roman" w:hAnsi="Times New Roman" w:cs="Times New Roman"/>
          <w:b/>
          <w:color w:val="3C78D8"/>
          <w:sz w:val="32"/>
          <w:szCs w:val="32"/>
        </w:rPr>
      </w:pPr>
    </w:p>
    <w:p w:rsidR="002E2062" w:rsidRDefault="002E2062" w:rsidP="00B05372">
      <w:pPr>
        <w:spacing w:line="360" w:lineRule="auto"/>
        <w:rPr>
          <w:ins w:id="240" w:author="DELL" w:date="2024-05-09T18:19:00Z"/>
          <w:rFonts w:ascii="Times New Roman" w:eastAsia="Times New Roman" w:hAnsi="Times New Roman" w:cs="Times New Roman"/>
          <w:b/>
          <w:color w:val="3C78D8"/>
          <w:sz w:val="32"/>
          <w:szCs w:val="32"/>
        </w:rPr>
      </w:pPr>
    </w:p>
    <w:p w:rsidR="002E2062" w:rsidRDefault="002E2062" w:rsidP="00B05372">
      <w:pPr>
        <w:spacing w:line="360" w:lineRule="auto"/>
        <w:rPr>
          <w:ins w:id="241" w:author="DELL" w:date="2024-05-09T18:19:00Z"/>
          <w:rFonts w:ascii="Times New Roman" w:eastAsia="Times New Roman" w:hAnsi="Times New Roman" w:cs="Times New Roman"/>
          <w:b/>
          <w:color w:val="3C78D8"/>
          <w:sz w:val="32"/>
          <w:szCs w:val="32"/>
        </w:rPr>
      </w:pPr>
    </w:p>
    <w:p w:rsidR="002E2062" w:rsidRDefault="002E2062" w:rsidP="00B05372">
      <w:pPr>
        <w:spacing w:line="360" w:lineRule="auto"/>
        <w:rPr>
          <w:ins w:id="242" w:author="DELL" w:date="2024-05-09T18:19:00Z"/>
          <w:rFonts w:ascii="Times New Roman" w:eastAsia="Times New Roman" w:hAnsi="Times New Roman" w:cs="Times New Roman"/>
          <w:b/>
          <w:color w:val="3C78D8"/>
          <w:sz w:val="32"/>
          <w:szCs w:val="32"/>
        </w:rPr>
      </w:pPr>
    </w:p>
    <w:p w:rsidR="002E2062" w:rsidRDefault="002E2062" w:rsidP="00B05372">
      <w:pPr>
        <w:spacing w:line="360" w:lineRule="auto"/>
        <w:rPr>
          <w:ins w:id="243" w:author="DELL" w:date="2024-05-09T18:19:00Z"/>
          <w:rFonts w:ascii="Times New Roman" w:eastAsia="Times New Roman" w:hAnsi="Times New Roman" w:cs="Times New Roman"/>
          <w:b/>
          <w:color w:val="3C78D8"/>
          <w:sz w:val="32"/>
          <w:szCs w:val="32"/>
        </w:rPr>
      </w:pPr>
    </w:p>
    <w:p w:rsidR="002E2062" w:rsidRDefault="002E2062" w:rsidP="00B05372">
      <w:pPr>
        <w:spacing w:line="360" w:lineRule="auto"/>
        <w:rPr>
          <w:ins w:id="244" w:author="DELL" w:date="2024-05-09T18:19:00Z"/>
          <w:rFonts w:ascii="Times New Roman" w:eastAsia="Times New Roman" w:hAnsi="Times New Roman" w:cs="Times New Roman"/>
          <w:b/>
          <w:color w:val="3C78D8"/>
          <w:sz w:val="32"/>
          <w:szCs w:val="32"/>
        </w:rPr>
      </w:pPr>
    </w:p>
    <w:p w:rsidR="002E2062" w:rsidRDefault="002E2062" w:rsidP="00B05372">
      <w:pPr>
        <w:spacing w:line="360" w:lineRule="auto"/>
        <w:rPr>
          <w:ins w:id="245" w:author="DELL" w:date="2024-05-09T18:19:00Z"/>
          <w:rFonts w:ascii="Times New Roman" w:eastAsia="Times New Roman" w:hAnsi="Times New Roman" w:cs="Times New Roman"/>
          <w:b/>
          <w:color w:val="3C78D8"/>
          <w:sz w:val="32"/>
          <w:szCs w:val="32"/>
        </w:rPr>
      </w:pPr>
    </w:p>
    <w:p w:rsidR="002E2062" w:rsidRDefault="002E2062" w:rsidP="00B05372">
      <w:pPr>
        <w:spacing w:line="360" w:lineRule="auto"/>
        <w:rPr>
          <w:ins w:id="246" w:author="DELL" w:date="2024-05-09T18:19:00Z"/>
          <w:rFonts w:ascii="Times New Roman" w:eastAsia="Times New Roman" w:hAnsi="Times New Roman" w:cs="Times New Roman"/>
          <w:b/>
          <w:color w:val="3C78D8"/>
          <w:sz w:val="32"/>
          <w:szCs w:val="32"/>
        </w:rPr>
      </w:pPr>
    </w:p>
    <w:p w:rsidR="002E2062" w:rsidRDefault="002E2062" w:rsidP="00B05372">
      <w:pPr>
        <w:spacing w:line="360" w:lineRule="auto"/>
        <w:rPr>
          <w:ins w:id="247" w:author="DELL" w:date="2024-05-09T18:19:00Z"/>
          <w:rFonts w:ascii="Times New Roman" w:eastAsia="Times New Roman" w:hAnsi="Times New Roman" w:cs="Times New Roman"/>
          <w:b/>
          <w:color w:val="3C78D8"/>
          <w:sz w:val="32"/>
          <w:szCs w:val="32"/>
        </w:rPr>
      </w:pPr>
    </w:p>
    <w:p w:rsidR="002E2062" w:rsidRDefault="002E2062" w:rsidP="00B05372">
      <w:pPr>
        <w:spacing w:line="360" w:lineRule="auto"/>
        <w:rPr>
          <w:ins w:id="248" w:author="DELL" w:date="2024-05-09T18:19:00Z"/>
          <w:rFonts w:ascii="Times New Roman" w:eastAsia="Times New Roman" w:hAnsi="Times New Roman" w:cs="Times New Roman"/>
          <w:b/>
          <w:color w:val="3C78D8"/>
          <w:sz w:val="32"/>
          <w:szCs w:val="32"/>
        </w:rPr>
      </w:pPr>
    </w:p>
    <w:p w:rsidR="00E35FE0" w:rsidRDefault="002E2062" w:rsidP="00B05372">
      <w:pPr>
        <w:spacing w:line="360" w:lineRule="auto"/>
        <w:rPr>
          <w:ins w:id="249" w:author="DELL" w:date="2024-05-09T18:19:00Z"/>
          <w:rFonts w:ascii="Times New Roman" w:eastAsia="Times New Roman" w:hAnsi="Times New Roman" w:cs="Times New Roman"/>
          <w:b/>
          <w:color w:val="3C78D8"/>
          <w:sz w:val="32"/>
          <w:szCs w:val="32"/>
        </w:rPr>
      </w:pPr>
      <w:ins w:id="250" w:author="DELL" w:date="2024-05-09T18:16:00Z">
        <w:r>
          <w:rPr>
            <w:rFonts w:ascii="Times New Roman" w:eastAsia="Times New Roman" w:hAnsi="Times New Roman" w:cs="Times New Roman"/>
            <w:b/>
            <w:color w:val="3C78D8"/>
            <w:sz w:val="32"/>
            <w:szCs w:val="32"/>
          </w:rPr>
          <w:lastRenderedPageBreak/>
          <w:t>Bidding on God</w:t>
        </w:r>
      </w:ins>
      <w:ins w:id="251" w:author="DELL" w:date="2024-05-09T18:17:00Z">
        <w:r>
          <w:rPr>
            <w:rFonts w:ascii="Times New Roman" w:eastAsia="Times New Roman" w:hAnsi="Times New Roman" w:cs="Times New Roman"/>
            <w:b/>
            <w:color w:val="3C78D8"/>
            <w:sz w:val="32"/>
            <w:szCs w:val="32"/>
          </w:rPr>
          <w:t>s</w:t>
        </w:r>
      </w:ins>
    </w:p>
    <w:p w:rsidR="002E2062" w:rsidRDefault="002E2062" w:rsidP="00B05372">
      <w:pPr>
        <w:spacing w:line="360" w:lineRule="auto"/>
        <w:rPr>
          <w:ins w:id="252" w:author="DELL" w:date="2024-05-09T18:15:00Z"/>
          <w:rFonts w:ascii="Times New Roman" w:eastAsia="Times New Roman" w:hAnsi="Times New Roman" w:cs="Times New Roman"/>
          <w:b/>
          <w:color w:val="3C78D8"/>
          <w:sz w:val="32"/>
          <w:szCs w:val="32"/>
        </w:rPr>
      </w:pPr>
    </w:p>
    <w:p w:rsidR="002E2062" w:rsidRDefault="002E2062" w:rsidP="00B05372">
      <w:pPr>
        <w:spacing w:line="360" w:lineRule="auto"/>
        <w:rPr>
          <w:ins w:id="253" w:author="DELL" w:date="2024-05-09T18:00:00Z"/>
          <w:rFonts w:ascii="Times New Roman" w:eastAsia="Times New Roman" w:hAnsi="Times New Roman" w:cs="Times New Roman"/>
          <w:b/>
          <w:color w:val="3C78D8"/>
          <w:sz w:val="32"/>
          <w:szCs w:val="32"/>
        </w:rPr>
      </w:pPr>
      <w:ins w:id="254" w:author="DELL" w:date="2024-05-09T18:18:00Z">
        <w:r>
          <w:rPr>
            <w:rFonts w:ascii="Times New Roman" w:eastAsia="Times New Roman" w:hAnsi="Times New Roman" w:cs="Times New Roman"/>
            <w:b/>
            <w:noProof/>
            <w:color w:val="3C78D8"/>
            <w:sz w:val="32"/>
            <w:szCs w:val="32"/>
            <w:lang w:val="en-US"/>
          </w:rPr>
          <w:drawing>
            <wp:inline distT="0" distB="0" distL="0" distR="0" wp14:anchorId="6D84EAEE" wp14:editId="1F35A40C">
              <wp:extent cx="5486400" cy="3200400"/>
              <wp:effectExtent l="0" t="0" r="190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ins>
      <w:ins w:id="255" w:author="DELL" w:date="2024-05-09T18:16:00Z">
        <w:r>
          <w:rPr>
            <w:rFonts w:ascii="Times New Roman" w:eastAsia="Times New Roman" w:hAnsi="Times New Roman" w:cs="Times New Roman"/>
            <w:b/>
            <w:noProof/>
            <w:color w:val="3C78D8"/>
            <w:sz w:val="32"/>
            <w:szCs w:val="32"/>
            <w:lang w:val="en-US"/>
          </w:rPr>
          <w:drawing>
            <wp:inline distT="0" distB="0" distL="0" distR="0">
              <wp:extent cx="5486400" cy="3200400"/>
              <wp:effectExtent l="0" t="0" r="5715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ins>
    </w:p>
    <w:p w:rsidR="00E22A98" w:rsidRDefault="00E22A98" w:rsidP="00E22A98">
      <w:pPr>
        <w:spacing w:line="360" w:lineRule="auto"/>
        <w:rPr>
          <w:ins w:id="256" w:author="DELL" w:date="2024-05-09T18:32:00Z"/>
          <w:rFonts w:ascii="Times New Roman" w:eastAsia="Times New Roman" w:hAnsi="Times New Roman" w:cs="Times New Roman"/>
          <w:b/>
          <w:color w:val="3C78D8"/>
          <w:sz w:val="32"/>
          <w:szCs w:val="32"/>
        </w:rPr>
      </w:pPr>
    </w:p>
    <w:p w:rsidR="00E22A98" w:rsidRDefault="00E22A98" w:rsidP="00E22A98">
      <w:pPr>
        <w:spacing w:line="360" w:lineRule="auto"/>
        <w:rPr>
          <w:ins w:id="257" w:author="DELL" w:date="2024-05-09T18:32:00Z"/>
          <w:rFonts w:ascii="Times New Roman" w:eastAsia="Times New Roman" w:hAnsi="Times New Roman" w:cs="Times New Roman"/>
          <w:b/>
          <w:color w:val="3C78D8"/>
          <w:sz w:val="32"/>
          <w:szCs w:val="32"/>
        </w:rPr>
      </w:pPr>
    </w:p>
    <w:p w:rsidR="00E22A98" w:rsidRDefault="00E22A98" w:rsidP="00E22A98">
      <w:pPr>
        <w:spacing w:line="360" w:lineRule="auto"/>
        <w:rPr>
          <w:ins w:id="258" w:author="DELL" w:date="2024-05-09T18:32:00Z"/>
          <w:rFonts w:ascii="Times New Roman" w:eastAsia="Times New Roman" w:hAnsi="Times New Roman" w:cs="Times New Roman"/>
          <w:b/>
          <w:color w:val="3C78D8"/>
          <w:sz w:val="32"/>
          <w:szCs w:val="32"/>
        </w:rPr>
      </w:pPr>
    </w:p>
    <w:p w:rsidR="00E22A98" w:rsidRDefault="00E22A98" w:rsidP="00E22A98">
      <w:pPr>
        <w:spacing w:line="360" w:lineRule="auto"/>
        <w:rPr>
          <w:ins w:id="259" w:author="DELL" w:date="2024-05-09T18:32:00Z"/>
          <w:rFonts w:ascii="Times New Roman" w:eastAsia="Times New Roman" w:hAnsi="Times New Roman" w:cs="Times New Roman"/>
          <w:b/>
          <w:color w:val="3C78D8"/>
          <w:sz w:val="32"/>
          <w:szCs w:val="32"/>
        </w:rPr>
      </w:pPr>
    </w:p>
    <w:p w:rsidR="00E22A98" w:rsidRDefault="00E22A98" w:rsidP="00E22A98">
      <w:pPr>
        <w:spacing w:line="360" w:lineRule="auto"/>
        <w:rPr>
          <w:ins w:id="260" w:author="DELL" w:date="2024-05-09T18:32:00Z"/>
          <w:rFonts w:ascii="Times New Roman" w:eastAsia="Times New Roman" w:hAnsi="Times New Roman" w:cs="Times New Roman"/>
          <w:b/>
          <w:color w:val="3C78D8"/>
          <w:sz w:val="32"/>
          <w:szCs w:val="32"/>
        </w:rPr>
      </w:pPr>
      <w:ins w:id="261" w:author="DELL" w:date="2024-05-09T18:32:00Z">
        <w:r>
          <w:rPr>
            <w:rFonts w:ascii="Times New Roman" w:eastAsia="Times New Roman" w:hAnsi="Times New Roman" w:cs="Times New Roman"/>
            <w:b/>
            <w:color w:val="3C78D8"/>
            <w:sz w:val="32"/>
            <w:szCs w:val="32"/>
          </w:rPr>
          <w:lastRenderedPageBreak/>
          <w:t>Winning the Competition</w:t>
        </w:r>
      </w:ins>
    </w:p>
    <w:p w:rsidR="00E35FE0" w:rsidRPr="00B05372" w:rsidDel="002E2062" w:rsidRDefault="00E35FE0" w:rsidP="00B05372">
      <w:pPr>
        <w:spacing w:line="360" w:lineRule="auto"/>
        <w:rPr>
          <w:del w:id="262" w:author="DELL" w:date="2024-05-09T18:15:00Z"/>
          <w:rFonts w:ascii="Times New Roman" w:eastAsia="Times New Roman" w:hAnsi="Times New Roman" w:cs="Times New Roman"/>
          <w:b/>
          <w:color w:val="3C78D8"/>
          <w:sz w:val="32"/>
          <w:szCs w:val="32"/>
        </w:rPr>
      </w:pPr>
    </w:p>
    <w:p w:rsidR="002E2062" w:rsidRDefault="002E2062" w:rsidP="002E2062">
      <w:pPr>
        <w:rPr>
          <w:ins w:id="263" w:author="DELL" w:date="2024-05-09T18:22:00Z"/>
        </w:rPr>
      </w:pPr>
    </w:p>
    <w:p w:rsidR="00EE197A" w:rsidRDefault="00EE197A" w:rsidP="002E2062">
      <w:pPr>
        <w:rPr>
          <w:ins w:id="264" w:author="DELL" w:date="2024-05-09T18:22:00Z"/>
        </w:rPr>
      </w:pPr>
    </w:p>
    <w:p w:rsidR="00EE197A" w:rsidRDefault="00E22A98" w:rsidP="002E2062">
      <w:pPr>
        <w:rPr>
          <w:ins w:id="265" w:author="DELL" w:date="2024-05-09T18:22:00Z"/>
        </w:rPr>
      </w:pPr>
      <w:ins w:id="266" w:author="DELL" w:date="2024-05-09T18:28:00Z">
        <w:r w:rsidRPr="00EE197A">
          <w:rPr>
            <w:noProof/>
            <w:lang w:val="en-US"/>
          </w:rPr>
          <mc:AlternateContent>
            <mc:Choice Requires="wps">
              <w:drawing>
                <wp:anchor distT="0" distB="0" distL="114300" distR="114300" simplePos="0" relativeHeight="251666432" behindDoc="0" locked="0" layoutInCell="1" allowOverlap="1" wp14:anchorId="0B8ADF0B" wp14:editId="699B6250">
                  <wp:simplePos x="0" y="0"/>
                  <wp:positionH relativeFrom="column">
                    <wp:posOffset>4559300</wp:posOffset>
                  </wp:positionH>
                  <wp:positionV relativeFrom="paragraph">
                    <wp:posOffset>6350</wp:posOffset>
                  </wp:positionV>
                  <wp:extent cx="260350" cy="292100"/>
                  <wp:effectExtent l="0" t="0" r="25400" b="12700"/>
                  <wp:wrapNone/>
                  <wp:docPr id="18" name="Shape 6"/>
                  <wp:cNvGraphicFramePr/>
                  <a:graphic xmlns:a="http://schemas.openxmlformats.org/drawingml/2006/main">
                    <a:graphicData uri="http://schemas.microsoft.com/office/word/2010/wordprocessingShape">
                      <wps:wsp>
                        <wps:cNvSpPr/>
                        <wps:spPr>
                          <a:xfrm>
                            <a:off x="0" y="0"/>
                            <a:ext cx="260350" cy="292100"/>
                          </a:xfrm>
                          <a:prstGeom prst="roundRect">
                            <a:avLst>
                              <a:gd name="adj" fmla="val 20000"/>
                            </a:avLst>
                          </a:prstGeom>
                          <a:solidFill>
                            <a:schemeClr val="accent1"/>
                          </a:solidFill>
                          <a:ln w="7620">
                            <a:solidFill>
                              <a:srgbClr val="C0C1D7"/>
                            </a:solidFill>
                            <a:prstDash val="solid"/>
                          </a:ln>
                        </wps:spPr>
                        <wps:txbx>
                          <w:txbxContent>
                            <w:p w:rsidR="00E22A98" w:rsidRDefault="00E22A98" w:rsidP="00E22A98">
                              <w:pPr>
                                <w:jc w:val="center"/>
                              </w:pPr>
                              <w:ins w:id="267" w:author="DELL" w:date="2024-05-09T18:31:00Z">
                                <w:r w:rsidRPr="00E22A98">
                                  <w:rPr>
                                    <w:b/>
                                    <w:bCs/>
                                  </w:rPr>
                                  <w:t>3</w:t>
                                </w:r>
                              </w:ins>
                            </w:p>
                          </w:txbxContent>
                        </wps:txbx>
                        <wps:bodyPr/>
                      </wps:wsp>
                    </a:graphicData>
                  </a:graphic>
                  <wp14:sizeRelH relativeFrom="margin">
                    <wp14:pctWidth>0</wp14:pctWidth>
                  </wp14:sizeRelH>
                  <wp14:sizeRelV relativeFrom="margin">
                    <wp14:pctHeight>0</wp14:pctHeight>
                  </wp14:sizeRelV>
                </wp:anchor>
              </w:drawing>
            </mc:Choice>
            <mc:Fallback>
              <w:pict>
                <v:roundrect w14:anchorId="0B8ADF0B" id="Shape 6" o:spid="_x0000_s1037" style="position:absolute;margin-left:359pt;margin-top:.5pt;width:20.5pt;height: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" fillcolor="#4f81bd [3204]" strokecolor="#c0c1d7" strokeweight=".6pt">
                  <v:textbox>
                    <w:txbxContent>
                      <w:p w:rsidR="00E22A98" w:rsidRDefault="00E22A98" w:rsidP="00E22A98">
                        <w:pPr>
                          <w:jc w:val="center"/>
                        </w:pPr>
                        <w:ins w:id="268" w:author="DELL" w:date="2024-05-09T18:31:00Z">
                          <w:r w:rsidRPr="00E22A98">
                            <w:rPr>
                              <w:b/>
                              <w:bCs/>
                            </w:rPr>
                            <w:t>3</w:t>
                          </w:r>
                        </w:ins>
                      </w:p>
                    </w:txbxContent>
                  </v:textbox>
                </v:roundrect>
              </w:pict>
            </mc:Fallback>
          </mc:AlternateContent>
        </w:r>
        <w:r w:rsidR="00EE197A" w:rsidRPr="00EE197A">
          <w:rPr>
            <w:noProof/>
            <w:lang w:val="en-US"/>
          </w:rPr>
          <mc:AlternateContent>
            <mc:Choice Requires="wps">
              <w:drawing>
                <wp:anchor distT="0" distB="0" distL="114300" distR="114300" simplePos="0" relativeHeight="251664384" behindDoc="0" locked="0" layoutInCell="1" allowOverlap="1" wp14:anchorId="4C9448AD" wp14:editId="6FB4EB63">
                  <wp:simplePos x="0" y="0"/>
                  <wp:positionH relativeFrom="column">
                    <wp:posOffset>2508250</wp:posOffset>
                  </wp:positionH>
                  <wp:positionV relativeFrom="paragraph">
                    <wp:posOffset>508000</wp:posOffset>
                  </wp:positionV>
                  <wp:extent cx="279400" cy="285750"/>
                  <wp:effectExtent l="0" t="0" r="25400" b="19050"/>
                  <wp:wrapNone/>
                  <wp:docPr id="14" name="Shape 6"/>
                  <wp:cNvGraphicFramePr/>
                  <a:graphic xmlns:a="http://schemas.openxmlformats.org/drawingml/2006/main">
                    <a:graphicData uri="http://schemas.microsoft.com/office/word/2010/wordprocessingShape">
                      <wps:wsp>
                        <wps:cNvSpPr/>
                        <wps:spPr>
                          <a:xfrm>
                            <a:off x="0" y="0"/>
                            <a:ext cx="279400" cy="285750"/>
                          </a:xfrm>
                          <a:prstGeom prst="roundRect">
                            <a:avLst>
                              <a:gd name="adj" fmla="val 20000"/>
                            </a:avLst>
                          </a:prstGeom>
                          <a:solidFill>
                            <a:schemeClr val="accent1"/>
                          </a:solidFill>
                          <a:ln w="7620">
                            <a:solidFill>
                              <a:srgbClr val="C0C1D7"/>
                            </a:solidFill>
                            <a:prstDash val="solid"/>
                          </a:ln>
                        </wps:spPr>
                        <wps:txbx>
                          <w:txbxContent>
                            <w:p w:rsidR="00E22A98" w:rsidRDefault="00E22A98" w:rsidP="00E22A98">
                              <w:pPr>
                                <w:jc w:val="center"/>
                              </w:pPr>
                              <w:ins w:id="269" w:author="DELL" w:date="2024-05-09T18:31:00Z">
                                <w:r w:rsidRPr="00E22A98">
                                  <w:rPr>
                                    <w:b/>
                                    <w:bCs/>
                                  </w:rPr>
                                  <w:t>2</w:t>
                                </w:r>
                              </w:ins>
                            </w:p>
                          </w:txbxContent>
                        </wps:txbx>
                        <wps:bodyPr/>
                      </wps:wsp>
                    </a:graphicData>
                  </a:graphic>
                  <wp14:sizeRelH relativeFrom="margin">
                    <wp14:pctWidth>0</wp14:pctWidth>
                  </wp14:sizeRelH>
                  <wp14:sizeRelV relativeFrom="margin">
                    <wp14:pctHeight>0</wp14:pctHeight>
                  </wp14:sizeRelV>
                </wp:anchor>
              </w:drawing>
            </mc:Choice>
            <mc:Fallback>
              <w:pict>
                <v:roundrect w14:anchorId="4C9448AD" id="_x0000_s1038" style="position:absolute;margin-left:197.5pt;margin-top:40pt;width:22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" fillcolor="#4f81bd [3204]" strokecolor="#c0c1d7" strokeweight=".6pt">
                  <v:textbox>
                    <w:txbxContent>
                      <w:p w:rsidR="00E22A98" w:rsidRDefault="00E22A98" w:rsidP="00E22A98">
                        <w:pPr>
                          <w:jc w:val="center"/>
                        </w:pPr>
                        <w:ins w:id="270" w:author="DELL" w:date="2024-05-09T18:31:00Z">
                          <w:r w:rsidRPr="00E22A98">
                            <w:rPr>
                              <w:b/>
                              <w:bCs/>
                            </w:rPr>
                            <w:t>2</w:t>
                          </w:r>
                        </w:ins>
                      </w:p>
                    </w:txbxContent>
                  </v:textbox>
                </v:roundrect>
              </w:pict>
            </mc:Fallback>
          </mc:AlternateContent>
        </w:r>
      </w:ins>
      <w:ins w:id="271" w:author="DELL" w:date="2024-05-09T18:27:00Z">
        <w:r w:rsidR="00EE197A" w:rsidRPr="00EE197A">
          <w:rPr>
            <w:noProof/>
            <w:lang w:val="en-US"/>
          </w:rPr>
          <mc:AlternateContent>
            <mc:Choice Requires="wps">
              <w:drawing>
                <wp:anchor distT="0" distB="0" distL="114300" distR="114300" simplePos="0" relativeHeight="251662336" behindDoc="0" locked="0" layoutInCell="1" allowOverlap="1" wp14:anchorId="0AB72D4E" wp14:editId="3051B206">
                  <wp:simplePos x="0" y="0"/>
                  <wp:positionH relativeFrom="column">
                    <wp:posOffset>647700</wp:posOffset>
                  </wp:positionH>
                  <wp:positionV relativeFrom="paragraph">
                    <wp:posOffset>1022350</wp:posOffset>
                  </wp:positionV>
                  <wp:extent cx="393700" cy="254000"/>
                  <wp:effectExtent l="0" t="0" r="25400" b="12700"/>
                  <wp:wrapNone/>
                  <wp:docPr id="13" name="Shape 6"/>
                  <wp:cNvGraphicFramePr/>
                  <a:graphic xmlns:a="http://schemas.openxmlformats.org/drawingml/2006/main">
                    <a:graphicData uri="http://schemas.microsoft.com/office/word/2010/wordprocessingShape">
                      <wps:wsp>
                        <wps:cNvSpPr/>
                        <wps:spPr>
                          <a:xfrm>
                            <a:off x="0" y="0"/>
                            <a:ext cx="393700" cy="254000"/>
                          </a:xfrm>
                          <a:prstGeom prst="roundRect">
                            <a:avLst>
                              <a:gd name="adj" fmla="val 20000"/>
                            </a:avLst>
                          </a:prstGeom>
                          <a:solidFill>
                            <a:schemeClr val="accent1"/>
                          </a:solidFill>
                          <a:ln w="7620">
                            <a:solidFill>
                              <a:srgbClr val="C0C1D7"/>
                            </a:solidFill>
                            <a:prstDash val="solid"/>
                          </a:ln>
                        </wps:spPr>
                        <wps:txbx>
                          <w:txbxContent>
                            <w:p w:rsidR="00EE197A" w:rsidRPr="00EE197A" w:rsidRDefault="00EE197A" w:rsidP="00EE197A">
                              <w:pPr>
                                <w:jc w:val="center"/>
                                <w:rPr>
                                  <w:ins w:id="272" w:author="DELL" w:date="2024-05-09T18:28:00Z"/>
                                  <w:lang w:val="en-US"/>
                                </w:rPr>
                              </w:pPr>
                              <w:ins w:id="273" w:author="DELL" w:date="2024-05-09T18:28:00Z">
                                <w:r w:rsidRPr="00EE197A">
                                  <w:rPr>
                                    <w:b/>
                                    <w:bCs/>
                                    <w:lang w:val="en-US"/>
                                  </w:rPr>
                                  <w:t>1</w:t>
                                </w:r>
                              </w:ins>
                            </w:p>
                            <w:p w:rsidR="00EE197A" w:rsidRDefault="00EE197A" w:rsidP="00EE197A">
                              <w:pPr>
                                <w:jc w:val="center"/>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oundrect w14:anchorId="0AB72D4E" id="_x0000_s1039" style="position:absolute;margin-left:51pt;margin-top:80.5pt;width:31pt;height:2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310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" fillcolor="#4f81bd [3204]" strokecolor="#c0c1d7" strokeweight=".6pt">
                  <v:textbox>
                    <w:txbxContent>
                      <w:p w:rsidR="00EE197A" w:rsidRPr="00EE197A" w:rsidRDefault="00EE197A" w:rsidP="00EE197A">
                        <w:pPr>
                          <w:jc w:val="center"/>
                          <w:rPr>
                            <w:ins w:id="274" w:author="DELL" w:date="2024-05-09T18:28:00Z"/>
                            <w:lang w:val="en-US"/>
                          </w:rPr>
                        </w:pPr>
                        <w:ins w:id="275" w:author="DELL" w:date="2024-05-09T18:28:00Z">
                          <w:r w:rsidRPr="00EE197A">
                            <w:rPr>
                              <w:b/>
                              <w:bCs/>
                              <w:lang w:val="en-US"/>
                            </w:rPr>
                            <w:t>1</w:t>
                          </w:r>
                        </w:ins>
                      </w:p>
                      <w:p w:rsidR="00EE197A" w:rsidRDefault="00EE197A" w:rsidP="00EE197A">
                        <w:pPr>
                          <w:jc w:val="center"/>
                        </w:pPr>
                      </w:p>
                    </w:txbxContent>
                  </v:textbox>
                </v:roundrect>
              </w:pict>
            </mc:Fallback>
          </mc:AlternateContent>
        </w:r>
      </w:ins>
      <w:ins w:id="276" w:author="DELL" w:date="2024-05-09T18:24:00Z">
        <w:r w:rsidR="00EE197A">
          <w:rPr>
            <w:noProof/>
            <w:lang w:val="en-US"/>
          </w:rPr>
          <w:drawing>
            <wp:inline distT="0" distB="0" distL="0" distR="0">
              <wp:extent cx="5486400" cy="3200400"/>
              <wp:effectExtent l="0" t="0" r="1905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ins>
    </w:p>
    <w:p w:rsidR="00EE197A" w:rsidRDefault="00EE197A" w:rsidP="002E2062">
      <w:pPr>
        <w:rPr>
          <w:ins w:id="277" w:author="DELL" w:date="2024-05-09T18:22:00Z"/>
        </w:rPr>
      </w:pPr>
    </w:p>
    <w:p w:rsidR="001A2829" w:rsidRDefault="001A2829" w:rsidP="001A2829">
      <w:pPr>
        <w:spacing w:line="360" w:lineRule="auto"/>
        <w:rPr>
          <w:ins w:id="278" w:author="DELL" w:date="2024-05-09T18:44:00Z"/>
          <w:rFonts w:ascii="Times New Roman" w:eastAsia="Times New Roman" w:hAnsi="Times New Roman" w:cs="Times New Roman"/>
          <w:b/>
          <w:color w:val="3C78D8"/>
          <w:sz w:val="32"/>
          <w:szCs w:val="32"/>
        </w:rPr>
        <w:pPrChange w:id="279" w:author="DELL" w:date="2024-05-09T18:44:00Z">
          <w:pPr/>
        </w:pPrChange>
      </w:pPr>
    </w:p>
    <w:p w:rsidR="00A17C43" w:rsidRPr="001A2829" w:rsidRDefault="001A2829" w:rsidP="001A2829">
      <w:pPr>
        <w:spacing w:line="360" w:lineRule="auto"/>
        <w:rPr>
          <w:ins w:id="280" w:author="DELL" w:date="2024-05-09T18:43:00Z"/>
          <w:rFonts w:ascii="Times New Roman" w:eastAsia="Times New Roman" w:hAnsi="Times New Roman" w:cs="Times New Roman"/>
          <w:b/>
          <w:color w:val="3C78D8"/>
          <w:sz w:val="32"/>
          <w:szCs w:val="32"/>
          <w:rPrChange w:id="281" w:author="DELL" w:date="2024-05-09T18:44:00Z">
            <w:rPr>
              <w:ins w:id="282" w:author="DELL" w:date="2024-05-09T18:43:00Z"/>
              <w:lang w:val="en-US"/>
            </w:rPr>
          </w:rPrChange>
        </w:rPr>
        <w:pPrChange w:id="283" w:author="DELL" w:date="2024-05-09T18:44:00Z">
          <w:pPr/>
        </w:pPrChange>
      </w:pPr>
      <w:ins w:id="284" w:author="DELL" w:date="2024-05-09T18:44:00Z">
        <w:r>
          <w:rPr>
            <w:rFonts w:ascii="Times New Roman" w:eastAsia="Times New Roman" w:hAnsi="Times New Roman" w:cs="Times New Roman"/>
            <w:b/>
            <w:color w:val="3C78D8"/>
            <w:sz w:val="32"/>
            <w:szCs w:val="32"/>
          </w:rPr>
          <w:t>Royalties for Creators</w:t>
        </w:r>
      </w:ins>
    </w:p>
    <w:p w:rsidR="00EE197A" w:rsidRDefault="00EE197A" w:rsidP="002E2062">
      <w:pPr>
        <w:rPr>
          <w:ins w:id="285" w:author="DELL" w:date="2024-05-09T18:15:00Z"/>
        </w:rPr>
      </w:pPr>
    </w:p>
    <w:p w:rsidR="00B05372" w:rsidRDefault="00B05372" w:rsidP="00B05372"/>
    <w:p w:rsidR="00B05372" w:rsidRDefault="00B05372" w:rsidP="00B05372"/>
    <w:p w:rsidR="00B05372" w:rsidRDefault="00A143F5">
      <w:pPr>
        <w:shd w:val="clear" w:color="auto" w:fill="FFFFFF"/>
        <w:spacing w:after="160"/>
        <w:rPr>
          <w:ins w:id="286" w:author="DELL" w:date="2024-05-09T18:44:00Z"/>
          <w:rFonts w:ascii="Times New Roman" w:eastAsia="Times New Roman" w:hAnsi="Times New Roman" w:cs="Times New Roman"/>
          <w:sz w:val="28"/>
          <w:szCs w:val="28"/>
        </w:rPr>
      </w:pPr>
      <w:ins w:id="287" w:author="DELL" w:date="2024-05-09T18:41:00Z">
        <w:r>
          <w:rPr>
            <w:rFonts w:ascii="Times New Roman" w:eastAsia="Times New Roman" w:hAnsi="Times New Roman" w:cs="Times New Roman"/>
            <w:noProof/>
            <w:sz w:val="28"/>
            <w:szCs w:val="28"/>
            <w:lang w:val="en-US"/>
          </w:rPr>
          <w:drawing>
            <wp:inline distT="0" distB="0" distL="0" distR="0">
              <wp:extent cx="5844644" cy="3449255"/>
              <wp:effectExtent l="0" t="0" r="0" b="1841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ins>
    </w:p>
    <w:p w:rsidR="001A2829" w:rsidRPr="001A2829" w:rsidRDefault="001A2829" w:rsidP="001A2829">
      <w:pPr>
        <w:shd w:val="clear" w:color="auto" w:fill="FFFFFF"/>
        <w:spacing w:after="160"/>
        <w:rPr>
          <w:ins w:id="288" w:author="DELL" w:date="2024-05-09T18:44:00Z"/>
          <w:rFonts w:ascii="Times New Roman" w:eastAsia="Times New Roman" w:hAnsi="Times New Roman" w:cs="Times New Roman"/>
          <w:sz w:val="28"/>
          <w:szCs w:val="28"/>
          <w:lang w:val="en-US"/>
        </w:rPr>
      </w:pPr>
      <w:ins w:id="289" w:author="DELL" w:date="2024-05-09T18:45:00Z">
        <w:r>
          <w:rPr>
            <w:rFonts w:ascii="Times New Roman" w:eastAsia="Times New Roman" w:hAnsi="Times New Roman" w:cs="Times New Roman"/>
            <w:b/>
            <w:color w:val="3C78D8"/>
            <w:sz w:val="32"/>
            <w:szCs w:val="32"/>
          </w:rPr>
          <w:lastRenderedPageBreak/>
          <w:t>The Meme Token Aspect</w:t>
        </w:r>
      </w:ins>
    </w:p>
    <w:p w:rsidR="00B26EBC" w:rsidRDefault="00B26EBC" w:rsidP="00B26EBC">
      <w:pPr>
        <w:shd w:val="clear" w:color="auto" w:fill="FFFFFF"/>
        <w:spacing w:after="160"/>
        <w:rPr>
          <w:ins w:id="290" w:author="DELL" w:date="2024-05-09T18:49:00Z"/>
          <w:rFonts w:ascii="Times New Roman" w:eastAsia="Times New Roman" w:hAnsi="Times New Roman" w:cs="Times New Roman"/>
          <w:sz w:val="28"/>
          <w:szCs w:val="28"/>
          <w:lang w:val="en-US"/>
        </w:rPr>
        <w:pPrChange w:id="291" w:author="DELL" w:date="2024-05-09T18:45:00Z">
          <w:pPr>
            <w:shd w:val="clear" w:color="auto" w:fill="FFFFFF"/>
            <w:spacing w:after="160"/>
          </w:pPr>
        </w:pPrChange>
      </w:pPr>
      <w:ins w:id="292" w:author="DELL" w:date="2024-05-09T18:46:00Z">
        <w:r w:rsidRPr="00B26EBC">
          <w:rPr>
            <w:rFonts w:ascii="Times New Roman" w:eastAsia="Times New Roman" w:hAnsi="Times New Roman" w:cs="Times New Roman"/>
            <w:sz w:val="28"/>
            <w:szCs w:val="28"/>
            <w:lang w:val="en-US"/>
          </w:rPr>
          <w:t xml:space="preserve"> </w:t>
        </w:r>
      </w:ins>
    </w:p>
    <w:p w:rsidR="00B26EBC" w:rsidRDefault="00B26EBC" w:rsidP="00B26EBC">
      <w:pPr>
        <w:shd w:val="clear" w:color="auto" w:fill="FFFFFF"/>
        <w:spacing w:after="160"/>
        <w:rPr>
          <w:ins w:id="293" w:author="DELL" w:date="2024-05-09T18:49:00Z"/>
          <w:rFonts w:ascii="Times New Roman" w:eastAsia="Times New Roman" w:hAnsi="Times New Roman" w:cs="Times New Roman"/>
          <w:sz w:val="28"/>
          <w:szCs w:val="28"/>
        </w:rPr>
      </w:pPr>
      <w:ins w:id="294" w:author="DELL" w:date="2024-05-09T18:50:00Z">
        <w:r>
          <w:rPr>
            <w:rFonts w:ascii="Times New Roman" w:eastAsia="Times New Roman" w:hAnsi="Times New Roman" w:cs="Times New Roman"/>
            <w:noProof/>
            <w:sz w:val="28"/>
            <w:szCs w:val="28"/>
            <w:lang w:val="en-US"/>
          </w:rPr>
          <w:drawing>
            <wp:inline distT="0" distB="0" distL="0" distR="0" wp14:anchorId="6E20DB1B" wp14:editId="7D8280EF">
              <wp:extent cx="5844540" cy="2621192"/>
              <wp:effectExtent l="0" t="0" r="0" b="8255"/>
              <wp:docPr id="24" name="Diagram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ins>
    </w:p>
    <w:p w:rsidR="00B26EBC" w:rsidRDefault="00B26EBC" w:rsidP="00B26EBC">
      <w:pPr>
        <w:shd w:val="clear" w:color="auto" w:fill="FFFFFF"/>
        <w:spacing w:after="160"/>
        <w:rPr>
          <w:ins w:id="295" w:author="DELL" w:date="2024-05-09T18:55:00Z"/>
          <w:rFonts w:ascii="Times New Roman" w:eastAsia="Times New Roman" w:hAnsi="Times New Roman" w:cs="Times New Roman"/>
          <w:sz w:val="28"/>
          <w:szCs w:val="28"/>
        </w:rPr>
        <w:pPrChange w:id="296" w:author="DELL" w:date="2024-05-09T18:45:00Z">
          <w:pPr>
            <w:shd w:val="clear" w:color="auto" w:fill="FFFFFF"/>
            <w:spacing w:after="160"/>
          </w:pPr>
        </w:pPrChange>
      </w:pPr>
      <w:ins w:id="297" w:author="DELL" w:date="2024-05-09T18:45:00Z">
        <w:r w:rsidRPr="00B26EBC">
          <w:rPr>
            <w:rFonts w:ascii="Times New Roman" w:eastAsia="Times New Roman" w:hAnsi="Times New Roman" w:cs="Times New Roman"/>
            <w:sz w:val="28"/>
            <w:szCs w:val="28"/>
            <w:lang w:val="en-US"/>
          </w:rPr>
          <w:drawing>
            <wp:anchor distT="0" distB="0" distL="114300" distR="114300" simplePos="0" relativeHeight="251671552" behindDoc="0" locked="0" layoutInCell="1" allowOverlap="1" wp14:anchorId="40CBC633" wp14:editId="647F725C">
              <wp:simplePos x="0" y="0"/>
              <wp:positionH relativeFrom="column">
                <wp:posOffset>7946615</wp:posOffset>
              </wp:positionH>
              <wp:positionV relativeFrom="paragraph">
                <wp:posOffset>334967</wp:posOffset>
              </wp:positionV>
              <wp:extent cx="219324" cy="219324"/>
              <wp:effectExtent l="0" t="0" r="9525" b="9525"/>
              <wp:wrapNone/>
              <wp:docPr id="15" name="Image 3" descr="pre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3" descr="preencoded.png"/>
                      <pic:cNvPicPr>
                        <a:picLocks noChangeAspect="1"/>
                      </pic:cNvPicPr>
                    </pic:nvPicPr>
                    <pic:blipFill>
                      <a:blip r:embed="rId49"/>
                      <a:stretch>
                        <a:fillRect/>
                      </a:stretch>
                    </pic:blipFill>
                    <pic:spPr>
                      <a:xfrm flipH="1">
                        <a:off x="0" y="0"/>
                        <a:ext cx="221032" cy="221032"/>
                      </a:xfrm>
                      <a:prstGeom prst="rect">
                        <a:avLst/>
                      </a:prstGeom>
                    </pic:spPr>
                  </pic:pic>
                </a:graphicData>
              </a:graphic>
              <wp14:sizeRelH relativeFrom="margin">
                <wp14:pctWidth>0</wp14:pctWidth>
              </wp14:sizeRelH>
              <wp14:sizeRelV relativeFrom="margin">
                <wp14:pctHeight>0</wp14:pctHeight>
              </wp14:sizeRelV>
            </wp:anchor>
          </w:drawing>
        </w:r>
      </w:ins>
      <w:ins w:id="298" w:author="DELL" w:date="2024-05-09T18:55:00Z">
        <w:r w:rsidR="00DE3DF6">
          <w:rPr>
            <w:rFonts w:ascii="Times New Roman" w:eastAsia="Times New Roman" w:hAnsi="Times New Roman" w:cs="Times New Roman"/>
            <w:sz w:val="28"/>
            <w:szCs w:val="28"/>
          </w:rPr>
          <w:t xml:space="preserve">                                                 </w:t>
        </w:r>
        <w:r w:rsidR="00DE3DF6">
          <w:rPr>
            <w:rFonts w:ascii="Times New Roman" w:eastAsia="Times New Roman" w:hAnsi="Times New Roman" w:cs="Times New Roman"/>
            <w:noProof/>
            <w:sz w:val="28"/>
            <w:szCs w:val="28"/>
            <w:lang w:val="en-US"/>
          </w:rPr>
          <w:drawing>
            <wp:inline distT="0" distB="0" distL="0" distR="0" wp14:anchorId="398CC00F" wp14:editId="67B0CD13">
              <wp:extent cx="1567815" cy="2575367"/>
              <wp:effectExtent l="0" t="0" r="0" b="15875"/>
              <wp:docPr id="23" name="Diagram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ins>
    </w:p>
    <w:p w:rsidR="00DE3DF6" w:rsidRDefault="00DE3DF6" w:rsidP="00B26EBC">
      <w:pPr>
        <w:shd w:val="clear" w:color="auto" w:fill="FFFFFF"/>
        <w:spacing w:after="160"/>
        <w:rPr>
          <w:ins w:id="299" w:author="DELL" w:date="2024-05-09T18:57:00Z"/>
          <w:rFonts w:ascii="Times New Roman" w:eastAsia="Times New Roman" w:hAnsi="Times New Roman" w:cs="Times New Roman"/>
          <w:sz w:val="28"/>
          <w:szCs w:val="28"/>
        </w:rPr>
        <w:pPrChange w:id="300" w:author="DELL" w:date="2024-05-09T18:45:00Z">
          <w:pPr>
            <w:shd w:val="clear" w:color="auto" w:fill="FFFFFF"/>
            <w:spacing w:after="160"/>
          </w:pPr>
        </w:pPrChange>
      </w:pPr>
    </w:p>
    <w:p w:rsidR="00DE3DF6" w:rsidRDefault="00DE3DF6" w:rsidP="00B26EBC">
      <w:pPr>
        <w:shd w:val="clear" w:color="auto" w:fill="FFFFFF"/>
        <w:spacing w:after="160"/>
        <w:rPr>
          <w:ins w:id="301" w:author="DELL" w:date="2024-05-09T18:57:00Z"/>
          <w:rFonts w:ascii="Times New Roman" w:eastAsia="Times New Roman" w:hAnsi="Times New Roman" w:cs="Times New Roman"/>
          <w:sz w:val="28"/>
          <w:szCs w:val="28"/>
        </w:rPr>
        <w:pPrChange w:id="302" w:author="DELL" w:date="2024-05-09T18:45:00Z">
          <w:pPr>
            <w:shd w:val="clear" w:color="auto" w:fill="FFFFFF"/>
            <w:spacing w:after="160"/>
          </w:pPr>
        </w:pPrChange>
      </w:pPr>
    </w:p>
    <w:p w:rsidR="00DE3DF6" w:rsidRDefault="00DE3DF6" w:rsidP="00B26EBC">
      <w:pPr>
        <w:shd w:val="clear" w:color="auto" w:fill="FFFFFF"/>
        <w:spacing w:after="160"/>
        <w:rPr>
          <w:ins w:id="303" w:author="DELL" w:date="2024-05-09T19:07:00Z"/>
          <w:rFonts w:ascii="Times New Roman" w:eastAsia="Times New Roman" w:hAnsi="Times New Roman" w:cs="Times New Roman"/>
          <w:sz w:val="28"/>
          <w:szCs w:val="28"/>
        </w:rPr>
        <w:pPrChange w:id="304" w:author="DELL" w:date="2024-05-09T18:45:00Z">
          <w:pPr>
            <w:shd w:val="clear" w:color="auto" w:fill="FFFFFF"/>
            <w:spacing w:after="160"/>
          </w:pPr>
        </w:pPrChange>
      </w:pPr>
    </w:p>
    <w:p w:rsidR="00847A61" w:rsidRDefault="00847A61" w:rsidP="00B26EBC">
      <w:pPr>
        <w:shd w:val="clear" w:color="auto" w:fill="FFFFFF"/>
        <w:spacing w:after="160"/>
        <w:rPr>
          <w:ins w:id="305" w:author="DELL" w:date="2024-05-09T19:07:00Z"/>
          <w:rFonts w:ascii="Times New Roman" w:eastAsia="Times New Roman" w:hAnsi="Times New Roman" w:cs="Times New Roman"/>
          <w:sz w:val="28"/>
          <w:szCs w:val="28"/>
        </w:rPr>
        <w:pPrChange w:id="306" w:author="DELL" w:date="2024-05-09T18:45:00Z">
          <w:pPr>
            <w:shd w:val="clear" w:color="auto" w:fill="FFFFFF"/>
            <w:spacing w:after="160"/>
          </w:pPr>
        </w:pPrChange>
      </w:pPr>
    </w:p>
    <w:p w:rsidR="00847A61" w:rsidRDefault="00847A61" w:rsidP="00B26EBC">
      <w:pPr>
        <w:shd w:val="clear" w:color="auto" w:fill="FFFFFF"/>
        <w:spacing w:after="160"/>
        <w:rPr>
          <w:ins w:id="307" w:author="DELL" w:date="2024-05-09T19:07:00Z"/>
          <w:rFonts w:ascii="Times New Roman" w:eastAsia="Times New Roman" w:hAnsi="Times New Roman" w:cs="Times New Roman"/>
          <w:sz w:val="28"/>
          <w:szCs w:val="28"/>
        </w:rPr>
        <w:pPrChange w:id="308" w:author="DELL" w:date="2024-05-09T18:45:00Z">
          <w:pPr>
            <w:shd w:val="clear" w:color="auto" w:fill="FFFFFF"/>
            <w:spacing w:after="160"/>
          </w:pPr>
        </w:pPrChange>
      </w:pPr>
    </w:p>
    <w:p w:rsidR="00847A61" w:rsidRDefault="00847A61" w:rsidP="00B26EBC">
      <w:pPr>
        <w:shd w:val="clear" w:color="auto" w:fill="FFFFFF"/>
        <w:spacing w:after="160"/>
        <w:rPr>
          <w:ins w:id="309" w:author="DELL" w:date="2024-05-09T19:07:00Z"/>
          <w:rFonts w:ascii="Times New Roman" w:eastAsia="Times New Roman" w:hAnsi="Times New Roman" w:cs="Times New Roman"/>
          <w:sz w:val="28"/>
          <w:szCs w:val="28"/>
        </w:rPr>
        <w:pPrChange w:id="310" w:author="DELL" w:date="2024-05-09T18:45:00Z">
          <w:pPr>
            <w:shd w:val="clear" w:color="auto" w:fill="FFFFFF"/>
            <w:spacing w:after="160"/>
          </w:pPr>
        </w:pPrChange>
      </w:pPr>
    </w:p>
    <w:p w:rsidR="00847A61" w:rsidRDefault="00847A61" w:rsidP="00B26EBC">
      <w:pPr>
        <w:shd w:val="clear" w:color="auto" w:fill="FFFFFF"/>
        <w:spacing w:after="160"/>
        <w:rPr>
          <w:ins w:id="311" w:author="DELL" w:date="2024-05-09T19:07:00Z"/>
          <w:rFonts w:ascii="Times New Roman" w:eastAsia="Times New Roman" w:hAnsi="Times New Roman" w:cs="Times New Roman"/>
          <w:sz w:val="28"/>
          <w:szCs w:val="28"/>
        </w:rPr>
        <w:pPrChange w:id="312" w:author="DELL" w:date="2024-05-09T18:45:00Z">
          <w:pPr>
            <w:shd w:val="clear" w:color="auto" w:fill="FFFFFF"/>
            <w:spacing w:after="160"/>
          </w:pPr>
        </w:pPrChange>
      </w:pPr>
    </w:p>
    <w:p w:rsidR="00847A61" w:rsidRDefault="00847A61" w:rsidP="00B26EBC">
      <w:pPr>
        <w:shd w:val="clear" w:color="auto" w:fill="FFFFFF"/>
        <w:spacing w:after="160"/>
        <w:rPr>
          <w:ins w:id="313" w:author="DELL" w:date="2024-05-09T18:55:00Z"/>
          <w:rFonts w:ascii="Times New Roman" w:eastAsia="Times New Roman" w:hAnsi="Times New Roman" w:cs="Times New Roman"/>
          <w:sz w:val="28"/>
          <w:szCs w:val="28"/>
        </w:rPr>
        <w:pPrChange w:id="314" w:author="DELL" w:date="2024-05-09T18:45:00Z">
          <w:pPr>
            <w:shd w:val="clear" w:color="auto" w:fill="FFFFFF"/>
            <w:spacing w:after="160"/>
          </w:pPr>
        </w:pPrChange>
      </w:pPr>
    </w:p>
    <w:p w:rsidR="00DE3DF6" w:rsidRPr="001A2829" w:rsidRDefault="00DE3DF6" w:rsidP="00DE3DF6">
      <w:pPr>
        <w:shd w:val="clear" w:color="auto" w:fill="FFFFFF"/>
        <w:spacing w:after="160"/>
        <w:rPr>
          <w:ins w:id="315" w:author="DELL" w:date="2024-05-09T18:56:00Z"/>
          <w:rFonts w:ascii="Times New Roman" w:eastAsia="Times New Roman" w:hAnsi="Times New Roman" w:cs="Times New Roman"/>
          <w:sz w:val="28"/>
          <w:szCs w:val="28"/>
          <w:lang w:val="en-US"/>
        </w:rPr>
      </w:pPr>
      <w:ins w:id="316" w:author="DELL" w:date="2024-05-09T18:56:00Z">
        <w:r>
          <w:rPr>
            <w:rFonts w:ascii="Times New Roman" w:eastAsia="Times New Roman" w:hAnsi="Times New Roman" w:cs="Times New Roman"/>
            <w:b/>
            <w:color w:val="3C78D8"/>
            <w:sz w:val="32"/>
            <w:szCs w:val="32"/>
          </w:rPr>
          <w:lastRenderedPageBreak/>
          <w:t>Benefits of Solana Gods</w:t>
        </w:r>
      </w:ins>
    </w:p>
    <w:p w:rsidR="002D04CD" w:rsidRPr="002D04CD" w:rsidRDefault="002D04CD" w:rsidP="002D04CD">
      <w:pPr>
        <w:shd w:val="clear" w:color="auto" w:fill="FFFFFF"/>
        <w:spacing w:after="160"/>
        <w:rPr>
          <w:ins w:id="317" w:author="DELL" w:date="2024-05-09T19:02:00Z"/>
          <w:rFonts w:ascii="Times New Roman" w:eastAsia="Times New Roman" w:hAnsi="Times New Roman" w:cs="Times New Roman"/>
          <w:sz w:val="28"/>
          <w:szCs w:val="28"/>
          <w:lang w:val="en-US"/>
        </w:rPr>
      </w:pPr>
      <w:ins w:id="318" w:author="DELL" w:date="2024-05-09T19:01:00Z">
        <w:r>
          <w:rPr>
            <w:rFonts w:ascii="Times New Roman" w:eastAsia="Times New Roman" w:hAnsi="Times New Roman" w:cs="Times New Roman"/>
            <w:noProof/>
            <w:sz w:val="28"/>
            <w:szCs w:val="28"/>
            <w:lang w:val="en-US"/>
          </w:rPr>
          <w:drawing>
            <wp:inline distT="0" distB="0" distL="0" distR="0" wp14:anchorId="01F01E42" wp14:editId="73C57535">
              <wp:extent cx="5486400" cy="2210764"/>
              <wp:effectExtent l="38100" t="0" r="38100" b="0"/>
              <wp:docPr id="26" name="Diagram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ins>
      <w:ins w:id="319" w:author="DELL" w:date="2024-05-09T18:57:00Z">
        <w:r w:rsidR="00DE3DF6">
          <w:rPr>
            <w:rFonts w:ascii="Times New Roman" w:eastAsia="Times New Roman" w:hAnsi="Times New Roman" w:cs="Times New Roman"/>
            <w:noProof/>
            <w:sz w:val="28"/>
            <w:szCs w:val="28"/>
            <w:lang w:val="en-US"/>
          </w:rPr>
          <w:drawing>
            <wp:inline distT="0" distB="0" distL="0" distR="0">
              <wp:extent cx="5486400" cy="3200400"/>
              <wp:effectExtent l="38100" t="0" r="38100" b="0"/>
              <wp:docPr id="25"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ins>
      <w:ins w:id="320" w:author="DELL" w:date="2024-05-09T19:03:00Z">
        <w:r w:rsidR="00847A61">
          <w:rPr>
            <w:rFonts w:ascii="Times New Roman" w:eastAsia="Times New Roman" w:hAnsi="Times New Roman" w:cs="Times New Roman"/>
            <w:b/>
            <w:color w:val="3C78D8"/>
            <w:sz w:val="32"/>
            <w:szCs w:val="32"/>
          </w:rPr>
          <w:t>Conclusion and Next Steps</w:t>
        </w:r>
      </w:ins>
    </w:p>
    <w:p w:rsidR="00847A61" w:rsidRPr="00847A61" w:rsidRDefault="00847A61" w:rsidP="00847A61">
      <w:pPr>
        <w:shd w:val="clear" w:color="auto" w:fill="FFFFFF"/>
        <w:spacing w:after="160"/>
        <w:rPr>
          <w:ins w:id="321" w:author="DELL" w:date="2024-05-09T19:03:00Z"/>
          <w:rFonts w:ascii="Times New Roman" w:eastAsia="Times New Roman" w:hAnsi="Times New Roman" w:cs="Times New Roman"/>
          <w:sz w:val="28"/>
          <w:szCs w:val="28"/>
          <w:lang w:val="en-US"/>
        </w:rPr>
      </w:pPr>
      <w:ins w:id="322" w:author="DELL" w:date="2024-05-09T19:03:00Z">
        <w:r w:rsidRPr="00847A61">
          <w:rPr>
            <w:rFonts w:ascii="Times New Roman" w:eastAsia="Times New Roman" w:hAnsi="Times New Roman" w:cs="Times New Roman"/>
            <w:sz w:val="28"/>
            <w:szCs w:val="28"/>
            <w:lang w:val="en-US"/>
          </w:rPr>
          <w:t>Sol</w:t>
        </w:r>
      </w:ins>
      <w:ins w:id="323" w:author="DELL" w:date="2024-05-09T19:10:00Z">
        <w:r>
          <w:rPr>
            <w:rFonts w:ascii="Times New Roman" w:eastAsia="Times New Roman" w:hAnsi="Times New Roman" w:cs="Times New Roman"/>
            <w:sz w:val="28"/>
            <w:szCs w:val="28"/>
            <w:lang w:val="en-US"/>
          </w:rPr>
          <w:t xml:space="preserve">ana </w:t>
        </w:r>
      </w:ins>
      <w:ins w:id="324" w:author="DELL" w:date="2024-05-09T19:03:00Z">
        <w:r w:rsidRPr="00847A61">
          <w:rPr>
            <w:rFonts w:ascii="Times New Roman" w:eastAsia="Times New Roman" w:hAnsi="Times New Roman" w:cs="Times New Roman"/>
            <w:sz w:val="28"/>
            <w:szCs w:val="28"/>
            <w:lang w:val="en-US"/>
          </w:rPr>
          <w:t>Gods has the potential to revolutionize the world of blockchain-based gaming and digital collectibles. As we look towards the future, the platform is poised to continue expanding its creative community and delivering an unparalleled entertainment experience for users.</w:t>
        </w:r>
      </w:ins>
    </w:p>
    <w:p w:rsidR="00DE3DF6" w:rsidRPr="00B26EBC" w:rsidRDefault="00DE3DF6" w:rsidP="00B26EBC">
      <w:pPr>
        <w:shd w:val="clear" w:color="auto" w:fill="FFFFFF"/>
        <w:spacing w:after="160"/>
        <w:rPr>
          <w:rFonts w:ascii="Times New Roman" w:eastAsia="Times New Roman" w:hAnsi="Times New Roman" w:cs="Times New Roman"/>
          <w:sz w:val="28"/>
          <w:szCs w:val="28"/>
          <w:rPrChange w:id="325" w:author="DELL" w:date="2024-05-09T18:45:00Z">
            <w:rPr>
              <w:rFonts w:ascii="Times New Roman" w:eastAsia="Times New Roman" w:hAnsi="Times New Roman" w:cs="Times New Roman"/>
              <w:sz w:val="28"/>
              <w:szCs w:val="28"/>
            </w:rPr>
          </w:rPrChange>
        </w:rPr>
        <w:pPrChange w:id="326" w:author="DELL" w:date="2024-05-09T18:45:00Z">
          <w:pPr>
            <w:shd w:val="clear" w:color="auto" w:fill="FFFFFF"/>
            <w:spacing w:after="160"/>
          </w:pPr>
        </w:pPrChange>
      </w:pPr>
    </w:p>
    <w:sectPr w:rsidR="00DE3DF6" w:rsidRPr="00B26EBC">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16ED"/>
    <w:multiLevelType w:val="hybridMultilevel"/>
    <w:tmpl w:val="54248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15311"/>
    <w:multiLevelType w:val="hybridMultilevel"/>
    <w:tmpl w:val="07F83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425D9"/>
    <w:multiLevelType w:val="hybridMultilevel"/>
    <w:tmpl w:val="78A28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Windows Live" w15:userId="1095cd4585981a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34A"/>
    <w:rsid w:val="00103CE0"/>
    <w:rsid w:val="00162D98"/>
    <w:rsid w:val="001A2829"/>
    <w:rsid w:val="002D04CD"/>
    <w:rsid w:val="002E2062"/>
    <w:rsid w:val="00424FE7"/>
    <w:rsid w:val="00527A8A"/>
    <w:rsid w:val="0056684F"/>
    <w:rsid w:val="00640C2E"/>
    <w:rsid w:val="00810692"/>
    <w:rsid w:val="00847A61"/>
    <w:rsid w:val="008A2370"/>
    <w:rsid w:val="008D1A79"/>
    <w:rsid w:val="009C335B"/>
    <w:rsid w:val="00A143F5"/>
    <w:rsid w:val="00A17C43"/>
    <w:rsid w:val="00B05372"/>
    <w:rsid w:val="00B26EBC"/>
    <w:rsid w:val="00B643E8"/>
    <w:rsid w:val="00B73034"/>
    <w:rsid w:val="00B762E8"/>
    <w:rsid w:val="00D00CE1"/>
    <w:rsid w:val="00DE3DF6"/>
    <w:rsid w:val="00E22A98"/>
    <w:rsid w:val="00E2634A"/>
    <w:rsid w:val="00E35FE0"/>
    <w:rsid w:val="00E76B99"/>
    <w:rsid w:val="00EE197A"/>
    <w:rsid w:val="00F459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D5B383"/>
  <w15:docId w15:val="{C6827077-B7EF-4AE1-860B-3D274365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TableGrid">
    <w:name w:val="TableGrid"/>
    <w:rsid w:val="00B05372"/>
    <w:pPr>
      <w:spacing w:line="240" w:lineRule="auto"/>
    </w:pPr>
    <w:rPr>
      <w:rFonts w:asciiTheme="minorHAnsi" w:eastAsiaTheme="minorEastAsia" w:hAnsiTheme="minorHAnsi" w:cstheme="minorBidi"/>
      <w:szCs w:val="20"/>
      <w:lang w:val="en-US"/>
    </w:rPr>
    <w:tblPr>
      <w:tblCellMar>
        <w:top w:w="0" w:type="dxa"/>
        <w:left w:w="0" w:type="dxa"/>
        <w:bottom w:w="0" w:type="dxa"/>
        <w:right w:w="0" w:type="dxa"/>
      </w:tblCellMar>
    </w:tblPr>
  </w:style>
  <w:style w:type="table" w:styleId="TableGrid0">
    <w:name w:val="Table Grid"/>
    <w:basedOn w:val="TableNormal"/>
    <w:uiPriority w:val="39"/>
    <w:rsid w:val="00B05372"/>
    <w:pPr>
      <w:spacing w:line="240" w:lineRule="auto"/>
    </w:pPr>
    <w:rPr>
      <w:rFonts w:asciiTheme="minorHAnsi" w:eastAsiaTheme="minorHAnsi" w:hAnsiTheme="minorHAnsi" w:cstheme="minorBidi"/>
      <w:lang w:val="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5372"/>
    <w:pPr>
      <w:spacing w:after="411" w:line="261" w:lineRule="auto"/>
      <w:ind w:left="720" w:hanging="10"/>
      <w:contextualSpacing/>
      <w:jc w:val="both"/>
    </w:pPr>
    <w:rPr>
      <w:rFonts w:ascii="Calibri" w:eastAsia="Calibri" w:hAnsi="Calibri" w:cs="Mangal"/>
      <w:color w:val="FFFFFF"/>
      <w:sz w:val="31"/>
      <w:szCs w:val="20"/>
      <w:lang w:val="en-US"/>
    </w:rPr>
  </w:style>
  <w:style w:type="paragraph" w:styleId="NormalWeb">
    <w:name w:val="Normal (Web)"/>
    <w:basedOn w:val="Normal"/>
    <w:uiPriority w:val="99"/>
    <w:unhideWhenUsed/>
    <w:rsid w:val="00B73034"/>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737">
      <w:bodyDiv w:val="1"/>
      <w:marLeft w:val="0"/>
      <w:marRight w:val="0"/>
      <w:marTop w:val="0"/>
      <w:marBottom w:val="0"/>
      <w:divBdr>
        <w:top w:val="none" w:sz="0" w:space="0" w:color="auto"/>
        <w:left w:val="none" w:sz="0" w:space="0" w:color="auto"/>
        <w:bottom w:val="none" w:sz="0" w:space="0" w:color="auto"/>
        <w:right w:val="none" w:sz="0" w:space="0" w:color="auto"/>
      </w:divBdr>
    </w:div>
    <w:div w:id="64647913">
      <w:bodyDiv w:val="1"/>
      <w:marLeft w:val="0"/>
      <w:marRight w:val="0"/>
      <w:marTop w:val="0"/>
      <w:marBottom w:val="0"/>
      <w:divBdr>
        <w:top w:val="none" w:sz="0" w:space="0" w:color="auto"/>
        <w:left w:val="none" w:sz="0" w:space="0" w:color="auto"/>
        <w:bottom w:val="none" w:sz="0" w:space="0" w:color="auto"/>
        <w:right w:val="none" w:sz="0" w:space="0" w:color="auto"/>
      </w:divBdr>
    </w:div>
    <w:div w:id="220605963">
      <w:bodyDiv w:val="1"/>
      <w:marLeft w:val="0"/>
      <w:marRight w:val="0"/>
      <w:marTop w:val="0"/>
      <w:marBottom w:val="0"/>
      <w:divBdr>
        <w:top w:val="none" w:sz="0" w:space="0" w:color="auto"/>
        <w:left w:val="none" w:sz="0" w:space="0" w:color="auto"/>
        <w:bottom w:val="none" w:sz="0" w:space="0" w:color="auto"/>
        <w:right w:val="none" w:sz="0" w:space="0" w:color="auto"/>
      </w:divBdr>
      <w:divsChild>
        <w:div w:id="1208101561">
          <w:marLeft w:val="0"/>
          <w:marRight w:val="0"/>
          <w:marTop w:val="0"/>
          <w:marBottom w:val="0"/>
          <w:divBdr>
            <w:top w:val="single" w:sz="2" w:space="0" w:color="auto"/>
            <w:left w:val="single" w:sz="2" w:space="0" w:color="auto"/>
            <w:bottom w:val="single" w:sz="2" w:space="0" w:color="auto"/>
            <w:right w:val="single" w:sz="2" w:space="0" w:color="auto"/>
          </w:divBdr>
          <w:divsChild>
            <w:div w:id="197613657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374351668">
      <w:bodyDiv w:val="1"/>
      <w:marLeft w:val="0"/>
      <w:marRight w:val="0"/>
      <w:marTop w:val="0"/>
      <w:marBottom w:val="0"/>
      <w:divBdr>
        <w:top w:val="none" w:sz="0" w:space="0" w:color="auto"/>
        <w:left w:val="none" w:sz="0" w:space="0" w:color="auto"/>
        <w:bottom w:val="none" w:sz="0" w:space="0" w:color="auto"/>
        <w:right w:val="none" w:sz="0" w:space="0" w:color="auto"/>
      </w:divBdr>
    </w:div>
    <w:div w:id="447090169">
      <w:bodyDiv w:val="1"/>
      <w:marLeft w:val="0"/>
      <w:marRight w:val="0"/>
      <w:marTop w:val="0"/>
      <w:marBottom w:val="0"/>
      <w:divBdr>
        <w:top w:val="none" w:sz="0" w:space="0" w:color="auto"/>
        <w:left w:val="none" w:sz="0" w:space="0" w:color="auto"/>
        <w:bottom w:val="none" w:sz="0" w:space="0" w:color="auto"/>
        <w:right w:val="none" w:sz="0" w:space="0" w:color="auto"/>
      </w:divBdr>
    </w:div>
    <w:div w:id="453407387">
      <w:bodyDiv w:val="1"/>
      <w:marLeft w:val="0"/>
      <w:marRight w:val="0"/>
      <w:marTop w:val="0"/>
      <w:marBottom w:val="0"/>
      <w:divBdr>
        <w:top w:val="none" w:sz="0" w:space="0" w:color="auto"/>
        <w:left w:val="none" w:sz="0" w:space="0" w:color="auto"/>
        <w:bottom w:val="none" w:sz="0" w:space="0" w:color="auto"/>
        <w:right w:val="none" w:sz="0" w:space="0" w:color="auto"/>
      </w:divBdr>
    </w:div>
    <w:div w:id="511802222">
      <w:bodyDiv w:val="1"/>
      <w:marLeft w:val="0"/>
      <w:marRight w:val="0"/>
      <w:marTop w:val="0"/>
      <w:marBottom w:val="0"/>
      <w:divBdr>
        <w:top w:val="none" w:sz="0" w:space="0" w:color="auto"/>
        <w:left w:val="none" w:sz="0" w:space="0" w:color="auto"/>
        <w:bottom w:val="none" w:sz="0" w:space="0" w:color="auto"/>
        <w:right w:val="none" w:sz="0" w:space="0" w:color="auto"/>
      </w:divBdr>
    </w:div>
    <w:div w:id="533616744">
      <w:bodyDiv w:val="1"/>
      <w:marLeft w:val="0"/>
      <w:marRight w:val="0"/>
      <w:marTop w:val="0"/>
      <w:marBottom w:val="0"/>
      <w:divBdr>
        <w:top w:val="none" w:sz="0" w:space="0" w:color="auto"/>
        <w:left w:val="none" w:sz="0" w:space="0" w:color="auto"/>
        <w:bottom w:val="none" w:sz="0" w:space="0" w:color="auto"/>
        <w:right w:val="none" w:sz="0" w:space="0" w:color="auto"/>
      </w:divBdr>
    </w:div>
    <w:div w:id="579290996">
      <w:bodyDiv w:val="1"/>
      <w:marLeft w:val="0"/>
      <w:marRight w:val="0"/>
      <w:marTop w:val="0"/>
      <w:marBottom w:val="0"/>
      <w:divBdr>
        <w:top w:val="none" w:sz="0" w:space="0" w:color="auto"/>
        <w:left w:val="none" w:sz="0" w:space="0" w:color="auto"/>
        <w:bottom w:val="none" w:sz="0" w:space="0" w:color="auto"/>
        <w:right w:val="none" w:sz="0" w:space="0" w:color="auto"/>
      </w:divBdr>
    </w:div>
    <w:div w:id="610093363">
      <w:bodyDiv w:val="1"/>
      <w:marLeft w:val="0"/>
      <w:marRight w:val="0"/>
      <w:marTop w:val="0"/>
      <w:marBottom w:val="0"/>
      <w:divBdr>
        <w:top w:val="none" w:sz="0" w:space="0" w:color="auto"/>
        <w:left w:val="none" w:sz="0" w:space="0" w:color="auto"/>
        <w:bottom w:val="none" w:sz="0" w:space="0" w:color="auto"/>
        <w:right w:val="none" w:sz="0" w:space="0" w:color="auto"/>
      </w:divBdr>
    </w:div>
    <w:div w:id="643199608">
      <w:bodyDiv w:val="1"/>
      <w:marLeft w:val="0"/>
      <w:marRight w:val="0"/>
      <w:marTop w:val="0"/>
      <w:marBottom w:val="0"/>
      <w:divBdr>
        <w:top w:val="none" w:sz="0" w:space="0" w:color="auto"/>
        <w:left w:val="none" w:sz="0" w:space="0" w:color="auto"/>
        <w:bottom w:val="none" w:sz="0" w:space="0" w:color="auto"/>
        <w:right w:val="none" w:sz="0" w:space="0" w:color="auto"/>
      </w:divBdr>
    </w:div>
    <w:div w:id="662468502">
      <w:bodyDiv w:val="1"/>
      <w:marLeft w:val="0"/>
      <w:marRight w:val="0"/>
      <w:marTop w:val="0"/>
      <w:marBottom w:val="0"/>
      <w:divBdr>
        <w:top w:val="none" w:sz="0" w:space="0" w:color="auto"/>
        <w:left w:val="none" w:sz="0" w:space="0" w:color="auto"/>
        <w:bottom w:val="none" w:sz="0" w:space="0" w:color="auto"/>
        <w:right w:val="none" w:sz="0" w:space="0" w:color="auto"/>
      </w:divBdr>
    </w:div>
    <w:div w:id="685522848">
      <w:bodyDiv w:val="1"/>
      <w:marLeft w:val="0"/>
      <w:marRight w:val="0"/>
      <w:marTop w:val="0"/>
      <w:marBottom w:val="0"/>
      <w:divBdr>
        <w:top w:val="none" w:sz="0" w:space="0" w:color="auto"/>
        <w:left w:val="none" w:sz="0" w:space="0" w:color="auto"/>
        <w:bottom w:val="none" w:sz="0" w:space="0" w:color="auto"/>
        <w:right w:val="none" w:sz="0" w:space="0" w:color="auto"/>
      </w:divBdr>
    </w:div>
    <w:div w:id="841119147">
      <w:bodyDiv w:val="1"/>
      <w:marLeft w:val="0"/>
      <w:marRight w:val="0"/>
      <w:marTop w:val="0"/>
      <w:marBottom w:val="0"/>
      <w:divBdr>
        <w:top w:val="none" w:sz="0" w:space="0" w:color="auto"/>
        <w:left w:val="none" w:sz="0" w:space="0" w:color="auto"/>
        <w:bottom w:val="none" w:sz="0" w:space="0" w:color="auto"/>
        <w:right w:val="none" w:sz="0" w:space="0" w:color="auto"/>
      </w:divBdr>
    </w:div>
    <w:div w:id="890459692">
      <w:bodyDiv w:val="1"/>
      <w:marLeft w:val="0"/>
      <w:marRight w:val="0"/>
      <w:marTop w:val="0"/>
      <w:marBottom w:val="0"/>
      <w:divBdr>
        <w:top w:val="none" w:sz="0" w:space="0" w:color="auto"/>
        <w:left w:val="none" w:sz="0" w:space="0" w:color="auto"/>
        <w:bottom w:val="none" w:sz="0" w:space="0" w:color="auto"/>
        <w:right w:val="none" w:sz="0" w:space="0" w:color="auto"/>
      </w:divBdr>
      <w:divsChild>
        <w:div w:id="762652216">
          <w:marLeft w:val="547"/>
          <w:marRight w:val="0"/>
          <w:marTop w:val="0"/>
          <w:marBottom w:val="0"/>
          <w:divBdr>
            <w:top w:val="none" w:sz="0" w:space="0" w:color="auto"/>
            <w:left w:val="none" w:sz="0" w:space="0" w:color="auto"/>
            <w:bottom w:val="none" w:sz="0" w:space="0" w:color="auto"/>
            <w:right w:val="none" w:sz="0" w:space="0" w:color="auto"/>
          </w:divBdr>
        </w:div>
      </w:divsChild>
    </w:div>
    <w:div w:id="1390376774">
      <w:bodyDiv w:val="1"/>
      <w:marLeft w:val="0"/>
      <w:marRight w:val="0"/>
      <w:marTop w:val="0"/>
      <w:marBottom w:val="0"/>
      <w:divBdr>
        <w:top w:val="none" w:sz="0" w:space="0" w:color="auto"/>
        <w:left w:val="none" w:sz="0" w:space="0" w:color="auto"/>
        <w:bottom w:val="none" w:sz="0" w:space="0" w:color="auto"/>
        <w:right w:val="none" w:sz="0" w:space="0" w:color="auto"/>
      </w:divBdr>
    </w:div>
    <w:div w:id="1455634512">
      <w:bodyDiv w:val="1"/>
      <w:marLeft w:val="0"/>
      <w:marRight w:val="0"/>
      <w:marTop w:val="0"/>
      <w:marBottom w:val="0"/>
      <w:divBdr>
        <w:top w:val="none" w:sz="0" w:space="0" w:color="auto"/>
        <w:left w:val="none" w:sz="0" w:space="0" w:color="auto"/>
        <w:bottom w:val="none" w:sz="0" w:space="0" w:color="auto"/>
        <w:right w:val="none" w:sz="0" w:space="0" w:color="auto"/>
      </w:divBdr>
    </w:div>
    <w:div w:id="1500192078">
      <w:bodyDiv w:val="1"/>
      <w:marLeft w:val="0"/>
      <w:marRight w:val="0"/>
      <w:marTop w:val="0"/>
      <w:marBottom w:val="0"/>
      <w:divBdr>
        <w:top w:val="none" w:sz="0" w:space="0" w:color="auto"/>
        <w:left w:val="none" w:sz="0" w:space="0" w:color="auto"/>
        <w:bottom w:val="none" w:sz="0" w:space="0" w:color="auto"/>
        <w:right w:val="none" w:sz="0" w:space="0" w:color="auto"/>
      </w:divBdr>
    </w:div>
    <w:div w:id="1572083094">
      <w:bodyDiv w:val="1"/>
      <w:marLeft w:val="0"/>
      <w:marRight w:val="0"/>
      <w:marTop w:val="0"/>
      <w:marBottom w:val="0"/>
      <w:divBdr>
        <w:top w:val="none" w:sz="0" w:space="0" w:color="auto"/>
        <w:left w:val="none" w:sz="0" w:space="0" w:color="auto"/>
        <w:bottom w:val="none" w:sz="0" w:space="0" w:color="auto"/>
        <w:right w:val="none" w:sz="0" w:space="0" w:color="auto"/>
      </w:divBdr>
    </w:div>
    <w:div w:id="1663466248">
      <w:bodyDiv w:val="1"/>
      <w:marLeft w:val="0"/>
      <w:marRight w:val="0"/>
      <w:marTop w:val="0"/>
      <w:marBottom w:val="0"/>
      <w:divBdr>
        <w:top w:val="none" w:sz="0" w:space="0" w:color="auto"/>
        <w:left w:val="none" w:sz="0" w:space="0" w:color="auto"/>
        <w:bottom w:val="none" w:sz="0" w:space="0" w:color="auto"/>
        <w:right w:val="none" w:sz="0" w:space="0" w:color="auto"/>
      </w:divBdr>
    </w:div>
    <w:div w:id="1713534582">
      <w:bodyDiv w:val="1"/>
      <w:marLeft w:val="0"/>
      <w:marRight w:val="0"/>
      <w:marTop w:val="0"/>
      <w:marBottom w:val="0"/>
      <w:divBdr>
        <w:top w:val="none" w:sz="0" w:space="0" w:color="auto"/>
        <w:left w:val="none" w:sz="0" w:space="0" w:color="auto"/>
        <w:bottom w:val="none" w:sz="0" w:space="0" w:color="auto"/>
        <w:right w:val="none" w:sz="0" w:space="0" w:color="auto"/>
      </w:divBdr>
      <w:divsChild>
        <w:div w:id="813566900">
          <w:marLeft w:val="547"/>
          <w:marRight w:val="0"/>
          <w:marTop w:val="0"/>
          <w:marBottom w:val="0"/>
          <w:divBdr>
            <w:top w:val="none" w:sz="0" w:space="0" w:color="auto"/>
            <w:left w:val="none" w:sz="0" w:space="0" w:color="auto"/>
            <w:bottom w:val="none" w:sz="0" w:space="0" w:color="auto"/>
            <w:right w:val="none" w:sz="0" w:space="0" w:color="auto"/>
          </w:divBdr>
        </w:div>
        <w:div w:id="1590893548">
          <w:marLeft w:val="547"/>
          <w:marRight w:val="0"/>
          <w:marTop w:val="0"/>
          <w:marBottom w:val="0"/>
          <w:divBdr>
            <w:top w:val="none" w:sz="0" w:space="0" w:color="auto"/>
            <w:left w:val="none" w:sz="0" w:space="0" w:color="auto"/>
            <w:bottom w:val="none" w:sz="0" w:space="0" w:color="auto"/>
            <w:right w:val="none" w:sz="0" w:space="0" w:color="auto"/>
          </w:divBdr>
        </w:div>
        <w:div w:id="978463359">
          <w:marLeft w:val="547"/>
          <w:marRight w:val="0"/>
          <w:marTop w:val="0"/>
          <w:marBottom w:val="0"/>
          <w:divBdr>
            <w:top w:val="none" w:sz="0" w:space="0" w:color="auto"/>
            <w:left w:val="none" w:sz="0" w:space="0" w:color="auto"/>
            <w:bottom w:val="none" w:sz="0" w:space="0" w:color="auto"/>
            <w:right w:val="none" w:sz="0" w:space="0" w:color="auto"/>
          </w:divBdr>
        </w:div>
      </w:divsChild>
    </w:div>
    <w:div w:id="1758938215">
      <w:bodyDiv w:val="1"/>
      <w:marLeft w:val="0"/>
      <w:marRight w:val="0"/>
      <w:marTop w:val="0"/>
      <w:marBottom w:val="0"/>
      <w:divBdr>
        <w:top w:val="none" w:sz="0" w:space="0" w:color="auto"/>
        <w:left w:val="none" w:sz="0" w:space="0" w:color="auto"/>
        <w:bottom w:val="none" w:sz="0" w:space="0" w:color="auto"/>
        <w:right w:val="none" w:sz="0" w:space="0" w:color="auto"/>
      </w:divBdr>
    </w:div>
    <w:div w:id="1986543334">
      <w:bodyDiv w:val="1"/>
      <w:marLeft w:val="0"/>
      <w:marRight w:val="0"/>
      <w:marTop w:val="0"/>
      <w:marBottom w:val="0"/>
      <w:divBdr>
        <w:top w:val="none" w:sz="0" w:space="0" w:color="auto"/>
        <w:left w:val="none" w:sz="0" w:space="0" w:color="auto"/>
        <w:bottom w:val="none" w:sz="0" w:space="0" w:color="auto"/>
        <w:right w:val="none" w:sz="0" w:space="0" w:color="auto"/>
      </w:divBdr>
      <w:divsChild>
        <w:div w:id="638418220">
          <w:marLeft w:val="0"/>
          <w:marRight w:val="0"/>
          <w:marTop w:val="0"/>
          <w:marBottom w:val="0"/>
          <w:divBdr>
            <w:top w:val="single" w:sz="2" w:space="0" w:color="auto"/>
            <w:left w:val="single" w:sz="2" w:space="0" w:color="auto"/>
            <w:bottom w:val="single" w:sz="2" w:space="0" w:color="auto"/>
            <w:right w:val="single" w:sz="2" w:space="0" w:color="auto"/>
          </w:divBdr>
          <w:divsChild>
            <w:div w:id="175154329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36369215">
      <w:bodyDiv w:val="1"/>
      <w:marLeft w:val="0"/>
      <w:marRight w:val="0"/>
      <w:marTop w:val="0"/>
      <w:marBottom w:val="0"/>
      <w:divBdr>
        <w:top w:val="none" w:sz="0" w:space="0" w:color="auto"/>
        <w:left w:val="none" w:sz="0" w:space="0" w:color="auto"/>
        <w:bottom w:val="none" w:sz="0" w:space="0" w:color="auto"/>
        <w:right w:val="none" w:sz="0" w:space="0" w:color="auto"/>
      </w:divBdr>
      <w:divsChild>
        <w:div w:id="1022586227">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4.xml"/><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diagramColors" Target="diagrams/colors7.xml"/><Relationship Id="rId47" Type="http://schemas.openxmlformats.org/officeDocument/2006/relationships/diagramColors" Target="diagrams/colors8.xml"/><Relationship Id="rId50" Type="http://schemas.openxmlformats.org/officeDocument/2006/relationships/diagramData" Target="diagrams/data9.xml"/><Relationship Id="rId55" Type="http://schemas.openxmlformats.org/officeDocument/2006/relationships/diagramData" Target="diagrams/data10.xml"/><Relationship Id="rId63" Type="http://schemas.openxmlformats.org/officeDocument/2006/relationships/diagramColors" Target="diagrams/colors1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diagramData" Target="diagrams/data5.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diagramLayout" Target="diagrams/layout7.xml"/><Relationship Id="rId45" Type="http://schemas.openxmlformats.org/officeDocument/2006/relationships/diagramLayout" Target="diagrams/layout8.xml"/><Relationship Id="rId53" Type="http://schemas.openxmlformats.org/officeDocument/2006/relationships/diagramColors" Target="diagrams/colors9.xml"/><Relationship Id="rId58" Type="http://schemas.openxmlformats.org/officeDocument/2006/relationships/diagramColors" Target="diagrams/colors10.xml"/><Relationship Id="rId66" Type="http://schemas.microsoft.com/office/2011/relationships/people" Target="people.xml"/><Relationship Id="rId5" Type="http://schemas.openxmlformats.org/officeDocument/2006/relationships/webSettings" Target="webSettings.xml"/><Relationship Id="rId61" Type="http://schemas.openxmlformats.org/officeDocument/2006/relationships/diagramLayout" Target="diagrams/layout11.xml"/><Relationship Id="rId19" Type="http://schemas.openxmlformats.org/officeDocument/2006/relationships/diagramData" Target="diagrams/data3.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microsoft.com/office/2007/relationships/diagramDrawing" Target="diagrams/drawing7.xml"/><Relationship Id="rId48" Type="http://schemas.microsoft.com/office/2007/relationships/diagramDrawing" Target="diagrams/drawing8.xml"/><Relationship Id="rId56" Type="http://schemas.openxmlformats.org/officeDocument/2006/relationships/diagramLayout" Target="diagrams/layout10.xml"/><Relationship Id="rId64" Type="http://schemas.microsoft.com/office/2007/relationships/diagramDrawing" Target="diagrams/drawing11.xml"/><Relationship Id="rId8" Type="http://schemas.openxmlformats.org/officeDocument/2006/relationships/image" Target="media/image3.png"/><Relationship Id="rId51" Type="http://schemas.openxmlformats.org/officeDocument/2006/relationships/diagramLayout" Target="diagrams/layout9.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diagramQuickStyle" Target="diagrams/quickStyle8.xml"/><Relationship Id="rId59" Type="http://schemas.microsoft.com/office/2007/relationships/diagramDrawing" Target="diagrams/drawing10.xml"/><Relationship Id="rId67" Type="http://schemas.openxmlformats.org/officeDocument/2006/relationships/theme" Target="theme/theme1.xml"/><Relationship Id="rId20" Type="http://schemas.openxmlformats.org/officeDocument/2006/relationships/diagramLayout" Target="diagrams/layout3.xml"/><Relationship Id="rId41" Type="http://schemas.openxmlformats.org/officeDocument/2006/relationships/diagramQuickStyle" Target="diagrams/quickStyle7.xml"/><Relationship Id="rId54" Type="http://schemas.microsoft.com/office/2007/relationships/diagramDrawing" Target="diagrams/drawing9.xml"/><Relationship Id="rId62" Type="http://schemas.openxmlformats.org/officeDocument/2006/relationships/diagramQuickStyle" Target="diagrams/quickStyle1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image" Target="media/image4.png"/><Relationship Id="rId57" Type="http://schemas.openxmlformats.org/officeDocument/2006/relationships/diagramQuickStyle" Target="diagrams/quickStyle10.xml"/><Relationship Id="rId10" Type="http://schemas.openxmlformats.org/officeDocument/2006/relationships/diagramLayout" Target="diagrams/layout1.xml"/><Relationship Id="rId31" Type="http://schemas.openxmlformats.org/officeDocument/2006/relationships/diagramQuickStyle" Target="diagrams/quickStyle5.xml"/><Relationship Id="rId44" Type="http://schemas.openxmlformats.org/officeDocument/2006/relationships/diagramData" Target="diagrams/data8.xml"/><Relationship Id="rId52" Type="http://schemas.openxmlformats.org/officeDocument/2006/relationships/diagramQuickStyle" Target="diagrams/quickStyle9.xml"/><Relationship Id="rId60" Type="http://schemas.openxmlformats.org/officeDocument/2006/relationships/diagramData" Target="diagrams/data11.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3" Type="http://schemas.microsoft.com/office/2007/relationships/diagramDrawing" Target="diagrams/drawing1.xml"/><Relationship Id="rId18" Type="http://schemas.microsoft.com/office/2007/relationships/diagramDrawing" Target="diagrams/drawing2.xml"/><Relationship Id="rId39" Type="http://schemas.openxmlformats.org/officeDocument/2006/relationships/diagramData" Target="diagrams/data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BD802F-B682-4637-BDA9-71CBE7614D00}"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FCB8B166-316F-42C0-A249-1199742EAD9B}">
      <dgm:prSet phldrT="[Text]" custT="1"/>
      <dgm:spPr/>
      <dgm:t>
        <a:bodyPr/>
        <a:lstStyle/>
        <a:p>
          <a:r>
            <a:rPr lang="en-US" sz="1200"/>
            <a:t>Phase I: Gods Awakening</a:t>
          </a:r>
        </a:p>
      </dgm:t>
    </dgm:pt>
    <dgm:pt modelId="{6F87BFF4-34C5-40A9-A1FB-6431AFAB4563}" type="parTrans" cxnId="{0793B5BE-30CF-4490-A0D8-2DE2CFB3D40D}">
      <dgm:prSet/>
      <dgm:spPr/>
      <dgm:t>
        <a:bodyPr/>
        <a:lstStyle/>
        <a:p>
          <a:endParaRPr lang="en-US"/>
        </a:p>
      </dgm:t>
    </dgm:pt>
    <dgm:pt modelId="{6DEA293B-E1F0-4766-9C20-968FA57FF6D8}" type="sibTrans" cxnId="{0793B5BE-30CF-4490-A0D8-2DE2CFB3D40D}">
      <dgm:prSet/>
      <dgm:spPr/>
      <dgm:t>
        <a:bodyPr/>
        <a:lstStyle/>
        <a:p>
          <a:endParaRPr lang="en-US"/>
        </a:p>
      </dgm:t>
    </dgm:pt>
    <dgm:pt modelId="{0387D797-A135-44CC-9D02-1502ED67C7C7}">
      <dgm:prSet phldrT="[Text]" custT="1"/>
      <dgm:spPr/>
      <dgm:t>
        <a:bodyPr/>
        <a:lstStyle/>
        <a:p>
          <a:r>
            <a:rPr lang="en-US" sz="1200"/>
            <a:t>Website Launch</a:t>
          </a:r>
        </a:p>
      </dgm:t>
    </dgm:pt>
    <dgm:pt modelId="{EE3D22B0-8CC6-4570-AF3A-A2A53287584E}" type="parTrans" cxnId="{A1873687-34FC-434D-A8F9-96393B6DB880}">
      <dgm:prSet/>
      <dgm:spPr/>
      <dgm:t>
        <a:bodyPr/>
        <a:lstStyle/>
        <a:p>
          <a:endParaRPr lang="en-US"/>
        </a:p>
      </dgm:t>
    </dgm:pt>
    <dgm:pt modelId="{FEBB56B2-64F6-4EEF-8266-E442BE163F5B}" type="sibTrans" cxnId="{A1873687-34FC-434D-A8F9-96393B6DB880}">
      <dgm:prSet/>
      <dgm:spPr/>
      <dgm:t>
        <a:bodyPr/>
        <a:lstStyle/>
        <a:p>
          <a:endParaRPr lang="en-US"/>
        </a:p>
      </dgm:t>
    </dgm:pt>
    <dgm:pt modelId="{68EA3087-E1E4-4D12-923A-793BFB33E6F6}">
      <dgm:prSet phldrT="[Text]" custT="1"/>
      <dgm:spPr/>
      <dgm:t>
        <a:bodyPr/>
        <a:lstStyle/>
        <a:p>
          <a:r>
            <a:rPr lang="en-US" sz="1200"/>
            <a:t>Phase 2: GODMode Expansion</a:t>
          </a:r>
        </a:p>
      </dgm:t>
    </dgm:pt>
    <dgm:pt modelId="{F7F7CFEC-1EFF-49F6-A141-AC4C6211A334}" type="parTrans" cxnId="{2F86BA28-45E0-45F2-A1DE-2E1976CF608E}">
      <dgm:prSet/>
      <dgm:spPr/>
      <dgm:t>
        <a:bodyPr/>
        <a:lstStyle/>
        <a:p>
          <a:endParaRPr lang="en-US"/>
        </a:p>
      </dgm:t>
    </dgm:pt>
    <dgm:pt modelId="{F6E97C00-F6DA-484F-97BC-323B1C010164}" type="sibTrans" cxnId="{2F86BA28-45E0-45F2-A1DE-2E1976CF608E}">
      <dgm:prSet/>
      <dgm:spPr/>
      <dgm:t>
        <a:bodyPr/>
        <a:lstStyle/>
        <a:p>
          <a:endParaRPr lang="en-US"/>
        </a:p>
      </dgm:t>
    </dgm:pt>
    <dgm:pt modelId="{324ACF1D-CA52-4FA1-9B3A-7435CD94C1B7}">
      <dgm:prSet phldrT="[Text]" custT="1"/>
      <dgm:spPr/>
      <dgm:t>
        <a:bodyPr/>
        <a:lstStyle/>
        <a:p>
          <a:r>
            <a:rPr lang="en-US" sz="1200"/>
            <a:t>10,000 Telegram Follower</a:t>
          </a:r>
        </a:p>
      </dgm:t>
    </dgm:pt>
    <dgm:pt modelId="{9A4A2DAE-58AE-422A-86CF-083DF594BC9D}" type="parTrans" cxnId="{3EBC13AA-B241-4ABA-9D13-379BB751D0A0}">
      <dgm:prSet/>
      <dgm:spPr/>
      <dgm:t>
        <a:bodyPr/>
        <a:lstStyle/>
        <a:p>
          <a:endParaRPr lang="en-US"/>
        </a:p>
      </dgm:t>
    </dgm:pt>
    <dgm:pt modelId="{1B40D655-999B-49E9-B3D6-49B934ACE6E1}" type="sibTrans" cxnId="{3EBC13AA-B241-4ABA-9D13-379BB751D0A0}">
      <dgm:prSet/>
      <dgm:spPr/>
      <dgm:t>
        <a:bodyPr/>
        <a:lstStyle/>
        <a:p>
          <a:endParaRPr lang="en-US"/>
        </a:p>
      </dgm:t>
    </dgm:pt>
    <dgm:pt modelId="{3DC74785-DD08-4926-9FA3-D8B412E9A36B}">
      <dgm:prSet phldrT="[Text]" custT="1"/>
      <dgm:spPr/>
      <dgm:t>
        <a:bodyPr/>
        <a:lstStyle/>
        <a:p>
          <a:r>
            <a:rPr lang="en-US" sz="1200"/>
            <a:t>Phase 3: Celestial Ascension</a:t>
          </a:r>
        </a:p>
      </dgm:t>
    </dgm:pt>
    <dgm:pt modelId="{87789BBA-7F8F-454B-A57D-CDE5281DC3D7}" type="parTrans" cxnId="{3A1DCF49-D727-461D-BAF9-F79DBBD60471}">
      <dgm:prSet/>
      <dgm:spPr/>
      <dgm:t>
        <a:bodyPr/>
        <a:lstStyle/>
        <a:p>
          <a:endParaRPr lang="en-US"/>
        </a:p>
      </dgm:t>
    </dgm:pt>
    <dgm:pt modelId="{C2D5FC0F-244F-4F33-A6CC-7793F99EBFC4}" type="sibTrans" cxnId="{3A1DCF49-D727-461D-BAF9-F79DBBD60471}">
      <dgm:prSet/>
      <dgm:spPr/>
      <dgm:t>
        <a:bodyPr/>
        <a:lstStyle/>
        <a:p>
          <a:endParaRPr lang="en-US"/>
        </a:p>
      </dgm:t>
    </dgm:pt>
    <dgm:pt modelId="{C6385670-3F5C-4E09-863A-8C56C658A91E}">
      <dgm:prSet phldrT="[Text]" custT="1"/>
      <dgm:spPr/>
      <dgm:t>
        <a:bodyPr/>
        <a:lstStyle/>
        <a:p>
          <a:r>
            <a:rPr lang="en-US" sz="1200"/>
            <a:t>Exchange Listing</a:t>
          </a:r>
        </a:p>
      </dgm:t>
    </dgm:pt>
    <dgm:pt modelId="{833849EB-A244-44AF-9E77-EF433B7DAC50}" type="parTrans" cxnId="{7726C52F-2501-4D40-ADE5-AFAB165F5D77}">
      <dgm:prSet/>
      <dgm:spPr/>
      <dgm:t>
        <a:bodyPr/>
        <a:lstStyle/>
        <a:p>
          <a:endParaRPr lang="en-US"/>
        </a:p>
      </dgm:t>
    </dgm:pt>
    <dgm:pt modelId="{9A9F5F41-AF0E-461A-981A-EB5A56DD003C}" type="sibTrans" cxnId="{7726C52F-2501-4D40-ADE5-AFAB165F5D77}">
      <dgm:prSet/>
      <dgm:spPr/>
      <dgm:t>
        <a:bodyPr/>
        <a:lstStyle/>
        <a:p>
          <a:endParaRPr lang="en-US"/>
        </a:p>
      </dgm:t>
    </dgm:pt>
    <dgm:pt modelId="{91FACB18-AA09-4628-AD01-ED3777B861C7}">
      <dgm:prSet custT="1"/>
      <dgm:spPr/>
      <dgm:t>
        <a:bodyPr/>
        <a:lstStyle/>
        <a:p>
          <a:r>
            <a:rPr lang="en-US" sz="1200"/>
            <a:t>Smart Contract Launch </a:t>
          </a:r>
        </a:p>
      </dgm:t>
    </dgm:pt>
    <dgm:pt modelId="{9646449D-CE70-4380-BED4-14AC822F8F7C}" type="parTrans" cxnId="{D837DF16-6110-4263-98E6-8E0A7F51086C}">
      <dgm:prSet/>
      <dgm:spPr/>
      <dgm:t>
        <a:bodyPr/>
        <a:lstStyle/>
        <a:p>
          <a:endParaRPr lang="en-US"/>
        </a:p>
      </dgm:t>
    </dgm:pt>
    <dgm:pt modelId="{F6F4952E-3383-4D56-B1A9-7F65F12F0CBD}" type="sibTrans" cxnId="{D837DF16-6110-4263-98E6-8E0A7F51086C}">
      <dgm:prSet/>
      <dgm:spPr/>
      <dgm:t>
        <a:bodyPr/>
        <a:lstStyle/>
        <a:p>
          <a:endParaRPr lang="en-US"/>
        </a:p>
      </dgm:t>
    </dgm:pt>
    <dgm:pt modelId="{6C28D022-E50A-4F02-8090-60C11BD31322}">
      <dgm:prSet custT="1"/>
      <dgm:spPr/>
      <dgm:t>
        <a:bodyPr/>
        <a:lstStyle/>
        <a:p>
          <a:r>
            <a:rPr lang="en-US" sz="1200"/>
            <a:t>7,000 Twitter Follower</a:t>
          </a:r>
        </a:p>
      </dgm:t>
    </dgm:pt>
    <dgm:pt modelId="{86D9CB50-6E2C-4B85-A8D9-1745453C6F47}" type="parTrans" cxnId="{69ADB865-A509-40DF-87B0-B6E60297956D}">
      <dgm:prSet/>
      <dgm:spPr/>
      <dgm:t>
        <a:bodyPr/>
        <a:lstStyle/>
        <a:p>
          <a:endParaRPr lang="en-US"/>
        </a:p>
      </dgm:t>
    </dgm:pt>
    <dgm:pt modelId="{49FB4F96-1435-45CB-99B9-DDFB0F8548E8}" type="sibTrans" cxnId="{69ADB865-A509-40DF-87B0-B6E60297956D}">
      <dgm:prSet/>
      <dgm:spPr/>
      <dgm:t>
        <a:bodyPr/>
        <a:lstStyle/>
        <a:p>
          <a:endParaRPr lang="en-US"/>
        </a:p>
      </dgm:t>
    </dgm:pt>
    <dgm:pt modelId="{92F99066-7D0D-4295-A32B-FB8DC19A2C23}">
      <dgm:prSet custT="1"/>
      <dgm:spPr/>
      <dgm:t>
        <a:bodyPr/>
        <a:lstStyle/>
        <a:p>
          <a:r>
            <a:rPr lang="en-US" sz="1200"/>
            <a:t>Presale Launch</a:t>
          </a:r>
        </a:p>
      </dgm:t>
    </dgm:pt>
    <dgm:pt modelId="{FB170CF9-2A4E-48C9-BC43-62BBFBA62492}" type="parTrans" cxnId="{B73A20F5-2FE7-4FF9-BE61-FF496577F1C7}">
      <dgm:prSet/>
      <dgm:spPr/>
      <dgm:t>
        <a:bodyPr/>
        <a:lstStyle/>
        <a:p>
          <a:endParaRPr lang="en-US"/>
        </a:p>
      </dgm:t>
    </dgm:pt>
    <dgm:pt modelId="{987BC635-5164-416C-B503-5EC0A02393E2}" type="sibTrans" cxnId="{B73A20F5-2FE7-4FF9-BE61-FF496577F1C7}">
      <dgm:prSet/>
      <dgm:spPr/>
      <dgm:t>
        <a:bodyPr/>
        <a:lstStyle/>
        <a:p>
          <a:endParaRPr lang="en-US"/>
        </a:p>
      </dgm:t>
    </dgm:pt>
    <dgm:pt modelId="{79713FB1-1700-4576-A184-4B40E4DDF624}">
      <dgm:prSet custT="1"/>
      <dgm:spPr/>
      <dgm:t>
        <a:bodyPr/>
        <a:lstStyle/>
        <a:p>
          <a:r>
            <a:rPr lang="en-US" sz="1200"/>
            <a:t>Marketing Campaigns Intensify</a:t>
          </a:r>
        </a:p>
      </dgm:t>
    </dgm:pt>
    <dgm:pt modelId="{DCC2D764-D593-4DD1-9FF1-A38F4E0A5962}" type="parTrans" cxnId="{752A3CF4-B7D8-4183-B86C-37533495070D}">
      <dgm:prSet/>
      <dgm:spPr/>
      <dgm:t>
        <a:bodyPr/>
        <a:lstStyle/>
        <a:p>
          <a:endParaRPr lang="en-US"/>
        </a:p>
      </dgm:t>
    </dgm:pt>
    <dgm:pt modelId="{BEB3421D-589E-46B5-AB94-53AFD819EC06}" type="sibTrans" cxnId="{752A3CF4-B7D8-4183-B86C-37533495070D}">
      <dgm:prSet/>
      <dgm:spPr/>
      <dgm:t>
        <a:bodyPr/>
        <a:lstStyle/>
        <a:p>
          <a:endParaRPr lang="en-US"/>
        </a:p>
      </dgm:t>
    </dgm:pt>
    <dgm:pt modelId="{82A12D22-6E90-412F-9431-D9BA0DDC7C34}">
      <dgm:prSet custT="1"/>
      <dgm:spPr/>
      <dgm:t>
        <a:bodyPr/>
        <a:lstStyle/>
        <a:p>
          <a:r>
            <a:rPr lang="en-US" sz="1200"/>
            <a:t>Community Engagement Activities</a:t>
          </a:r>
        </a:p>
      </dgm:t>
    </dgm:pt>
    <dgm:pt modelId="{5731BCB3-8593-4816-BC51-35F6F8A97AD4}" type="parTrans" cxnId="{3883C8FD-CCB1-43E5-8AC7-1823E17C1D39}">
      <dgm:prSet/>
      <dgm:spPr/>
      <dgm:t>
        <a:bodyPr/>
        <a:lstStyle/>
        <a:p>
          <a:endParaRPr lang="en-US"/>
        </a:p>
      </dgm:t>
    </dgm:pt>
    <dgm:pt modelId="{33EE93A1-65E5-4B59-99CF-FFE5E5B5558F}" type="sibTrans" cxnId="{3883C8FD-CCB1-43E5-8AC7-1823E17C1D39}">
      <dgm:prSet/>
      <dgm:spPr/>
      <dgm:t>
        <a:bodyPr/>
        <a:lstStyle/>
        <a:p>
          <a:endParaRPr lang="en-US"/>
        </a:p>
      </dgm:t>
    </dgm:pt>
    <dgm:pt modelId="{162E66C1-EAA9-48B8-B4E3-1B9CDB84B6EA}" type="pres">
      <dgm:prSet presAssocID="{B7BD802F-B682-4637-BDA9-71CBE7614D00}" presName="Name0" presStyleCnt="0">
        <dgm:presLayoutVars>
          <dgm:dir/>
          <dgm:animLvl val="lvl"/>
          <dgm:resizeHandles val="exact"/>
        </dgm:presLayoutVars>
      </dgm:prSet>
      <dgm:spPr/>
      <dgm:t>
        <a:bodyPr/>
        <a:lstStyle/>
        <a:p>
          <a:endParaRPr lang="en-US"/>
        </a:p>
      </dgm:t>
    </dgm:pt>
    <dgm:pt modelId="{C1ADD182-7A6B-4CE2-A88D-C0385E9E1906}" type="pres">
      <dgm:prSet presAssocID="{FCB8B166-316F-42C0-A249-1199742EAD9B}" presName="composite" presStyleCnt="0"/>
      <dgm:spPr/>
    </dgm:pt>
    <dgm:pt modelId="{A7640747-4EDB-4A2D-9701-F1897B9FE5D2}" type="pres">
      <dgm:prSet presAssocID="{FCB8B166-316F-42C0-A249-1199742EAD9B}" presName="parTx" presStyleLbl="alignNode1" presStyleIdx="0" presStyleCnt="3" custScaleY="100000">
        <dgm:presLayoutVars>
          <dgm:chMax val="0"/>
          <dgm:chPref val="0"/>
          <dgm:bulletEnabled val="1"/>
        </dgm:presLayoutVars>
      </dgm:prSet>
      <dgm:spPr/>
      <dgm:t>
        <a:bodyPr/>
        <a:lstStyle/>
        <a:p>
          <a:endParaRPr lang="en-US"/>
        </a:p>
      </dgm:t>
    </dgm:pt>
    <dgm:pt modelId="{AF4B3E13-5652-4EA6-9938-F06C620A530A}" type="pres">
      <dgm:prSet presAssocID="{FCB8B166-316F-42C0-A249-1199742EAD9B}" presName="desTx" presStyleLbl="alignAccFollowNode1" presStyleIdx="0" presStyleCnt="3" custLinFactNeighborY="285">
        <dgm:presLayoutVars>
          <dgm:bulletEnabled val="1"/>
        </dgm:presLayoutVars>
      </dgm:prSet>
      <dgm:spPr/>
      <dgm:t>
        <a:bodyPr/>
        <a:lstStyle/>
        <a:p>
          <a:endParaRPr lang="en-US"/>
        </a:p>
      </dgm:t>
    </dgm:pt>
    <dgm:pt modelId="{F1230643-A80F-494F-8877-17ED0068B87E}" type="pres">
      <dgm:prSet presAssocID="{6DEA293B-E1F0-4766-9C20-968FA57FF6D8}" presName="space" presStyleCnt="0"/>
      <dgm:spPr/>
    </dgm:pt>
    <dgm:pt modelId="{B470D70E-5728-4049-8368-711D83B697C2}" type="pres">
      <dgm:prSet presAssocID="{68EA3087-E1E4-4D12-923A-793BFB33E6F6}" presName="composite" presStyleCnt="0"/>
      <dgm:spPr/>
    </dgm:pt>
    <dgm:pt modelId="{7E03DB30-60D4-4C1B-868F-0F47EBF47EA6}" type="pres">
      <dgm:prSet presAssocID="{68EA3087-E1E4-4D12-923A-793BFB33E6F6}" presName="parTx" presStyleLbl="alignNode1" presStyleIdx="1" presStyleCnt="3">
        <dgm:presLayoutVars>
          <dgm:chMax val="0"/>
          <dgm:chPref val="0"/>
          <dgm:bulletEnabled val="1"/>
        </dgm:presLayoutVars>
      </dgm:prSet>
      <dgm:spPr/>
      <dgm:t>
        <a:bodyPr/>
        <a:lstStyle/>
        <a:p>
          <a:endParaRPr lang="en-US"/>
        </a:p>
      </dgm:t>
    </dgm:pt>
    <dgm:pt modelId="{1324D673-12E6-426A-A9D2-427C0EF22122}" type="pres">
      <dgm:prSet presAssocID="{68EA3087-E1E4-4D12-923A-793BFB33E6F6}" presName="desTx" presStyleLbl="alignAccFollowNode1" presStyleIdx="1" presStyleCnt="3" custScaleY="98360">
        <dgm:presLayoutVars>
          <dgm:bulletEnabled val="1"/>
        </dgm:presLayoutVars>
      </dgm:prSet>
      <dgm:spPr/>
      <dgm:t>
        <a:bodyPr/>
        <a:lstStyle/>
        <a:p>
          <a:endParaRPr lang="en-US"/>
        </a:p>
      </dgm:t>
    </dgm:pt>
    <dgm:pt modelId="{105BF760-ED39-4049-A2AC-0EDC13D3D2F3}" type="pres">
      <dgm:prSet presAssocID="{F6E97C00-F6DA-484F-97BC-323B1C010164}" presName="space" presStyleCnt="0"/>
      <dgm:spPr/>
    </dgm:pt>
    <dgm:pt modelId="{2ED15BA0-CC9B-4266-B956-6552DE6DFEFD}" type="pres">
      <dgm:prSet presAssocID="{3DC74785-DD08-4926-9FA3-D8B412E9A36B}" presName="composite" presStyleCnt="0"/>
      <dgm:spPr/>
    </dgm:pt>
    <dgm:pt modelId="{34CA55AA-DCD1-45DC-8536-DBDE4C14AD7A}" type="pres">
      <dgm:prSet presAssocID="{3DC74785-DD08-4926-9FA3-D8B412E9A36B}" presName="parTx" presStyleLbl="alignNode1" presStyleIdx="2" presStyleCnt="3">
        <dgm:presLayoutVars>
          <dgm:chMax val="0"/>
          <dgm:chPref val="0"/>
          <dgm:bulletEnabled val="1"/>
        </dgm:presLayoutVars>
      </dgm:prSet>
      <dgm:spPr/>
      <dgm:t>
        <a:bodyPr/>
        <a:lstStyle/>
        <a:p>
          <a:endParaRPr lang="en-US"/>
        </a:p>
      </dgm:t>
    </dgm:pt>
    <dgm:pt modelId="{6757DC51-77E6-47DF-841E-604B9D5FC60F}" type="pres">
      <dgm:prSet presAssocID="{3DC74785-DD08-4926-9FA3-D8B412E9A36B}" presName="desTx" presStyleLbl="alignAccFollowNode1" presStyleIdx="2" presStyleCnt="3">
        <dgm:presLayoutVars>
          <dgm:bulletEnabled val="1"/>
        </dgm:presLayoutVars>
      </dgm:prSet>
      <dgm:spPr/>
      <dgm:t>
        <a:bodyPr/>
        <a:lstStyle/>
        <a:p>
          <a:endParaRPr lang="en-US"/>
        </a:p>
      </dgm:t>
    </dgm:pt>
  </dgm:ptLst>
  <dgm:cxnLst>
    <dgm:cxn modelId="{2F86BA28-45E0-45F2-A1DE-2E1976CF608E}" srcId="{B7BD802F-B682-4637-BDA9-71CBE7614D00}" destId="{68EA3087-E1E4-4D12-923A-793BFB33E6F6}" srcOrd="1" destOrd="0" parTransId="{F7F7CFEC-1EFF-49F6-A141-AC4C6211A334}" sibTransId="{F6E97C00-F6DA-484F-97BC-323B1C010164}"/>
    <dgm:cxn modelId="{3EBC13AA-B241-4ABA-9D13-379BB751D0A0}" srcId="{68EA3087-E1E4-4D12-923A-793BFB33E6F6}" destId="{324ACF1D-CA52-4FA1-9B3A-7435CD94C1B7}" srcOrd="0" destOrd="0" parTransId="{9A4A2DAE-58AE-422A-86CF-083DF594BC9D}" sibTransId="{1B40D655-999B-49E9-B3D6-49B934ACE6E1}"/>
    <dgm:cxn modelId="{752A3CF4-B7D8-4183-B86C-37533495070D}" srcId="{3DC74785-DD08-4926-9FA3-D8B412E9A36B}" destId="{79713FB1-1700-4576-A184-4B40E4DDF624}" srcOrd="1" destOrd="0" parTransId="{DCC2D764-D593-4DD1-9FF1-A38F4E0A5962}" sibTransId="{BEB3421D-589E-46B5-AB94-53AFD819EC06}"/>
    <dgm:cxn modelId="{D837DF16-6110-4263-98E6-8E0A7F51086C}" srcId="{FCB8B166-316F-42C0-A249-1199742EAD9B}" destId="{91FACB18-AA09-4628-AD01-ED3777B861C7}" srcOrd="1" destOrd="0" parTransId="{9646449D-CE70-4380-BED4-14AC822F8F7C}" sibTransId="{F6F4952E-3383-4D56-B1A9-7F65F12F0CBD}"/>
    <dgm:cxn modelId="{ACF3EFF1-77CA-4306-8D55-CB5F371D0A82}" type="presOf" srcId="{92F99066-7D0D-4295-A32B-FB8DC19A2C23}" destId="{1324D673-12E6-426A-A9D2-427C0EF22122}" srcOrd="0" destOrd="2" presId="urn:microsoft.com/office/officeart/2005/8/layout/hList1"/>
    <dgm:cxn modelId="{1EDBCA76-329A-47AF-B7F9-90D5A3C3EB75}" type="presOf" srcId="{B7BD802F-B682-4637-BDA9-71CBE7614D00}" destId="{162E66C1-EAA9-48B8-B4E3-1B9CDB84B6EA}" srcOrd="0" destOrd="0" presId="urn:microsoft.com/office/officeart/2005/8/layout/hList1"/>
    <dgm:cxn modelId="{A1873687-34FC-434D-A8F9-96393B6DB880}" srcId="{FCB8B166-316F-42C0-A249-1199742EAD9B}" destId="{0387D797-A135-44CC-9D02-1502ED67C7C7}" srcOrd="0" destOrd="0" parTransId="{EE3D22B0-8CC6-4570-AF3A-A2A53287584E}" sibTransId="{FEBB56B2-64F6-4EEF-8266-E442BE163F5B}"/>
    <dgm:cxn modelId="{E4DF69A4-F8A8-47A8-86AC-5AF8E4FAA0AB}" type="presOf" srcId="{C6385670-3F5C-4E09-863A-8C56C658A91E}" destId="{6757DC51-77E6-47DF-841E-604B9D5FC60F}" srcOrd="0" destOrd="0" presId="urn:microsoft.com/office/officeart/2005/8/layout/hList1"/>
    <dgm:cxn modelId="{3BB41DA5-14DC-4032-960D-43333A7843A9}" type="presOf" srcId="{324ACF1D-CA52-4FA1-9B3A-7435CD94C1B7}" destId="{1324D673-12E6-426A-A9D2-427C0EF22122}" srcOrd="0" destOrd="0" presId="urn:microsoft.com/office/officeart/2005/8/layout/hList1"/>
    <dgm:cxn modelId="{7726C52F-2501-4D40-ADE5-AFAB165F5D77}" srcId="{3DC74785-DD08-4926-9FA3-D8B412E9A36B}" destId="{C6385670-3F5C-4E09-863A-8C56C658A91E}" srcOrd="0" destOrd="0" parTransId="{833849EB-A244-44AF-9E77-EF433B7DAC50}" sibTransId="{9A9F5F41-AF0E-461A-981A-EB5A56DD003C}"/>
    <dgm:cxn modelId="{69ADB865-A509-40DF-87B0-B6E60297956D}" srcId="{68EA3087-E1E4-4D12-923A-793BFB33E6F6}" destId="{6C28D022-E50A-4F02-8090-60C11BD31322}" srcOrd="1" destOrd="0" parTransId="{86D9CB50-6E2C-4B85-A8D9-1745453C6F47}" sibTransId="{49FB4F96-1435-45CB-99B9-DDFB0F8548E8}"/>
    <dgm:cxn modelId="{3883C8FD-CCB1-43E5-8AC7-1823E17C1D39}" srcId="{3DC74785-DD08-4926-9FA3-D8B412E9A36B}" destId="{82A12D22-6E90-412F-9431-D9BA0DDC7C34}" srcOrd="2" destOrd="0" parTransId="{5731BCB3-8593-4816-BC51-35F6F8A97AD4}" sibTransId="{33EE93A1-65E5-4B59-99CF-FFE5E5B5558F}"/>
    <dgm:cxn modelId="{0793B5BE-30CF-4490-A0D8-2DE2CFB3D40D}" srcId="{B7BD802F-B682-4637-BDA9-71CBE7614D00}" destId="{FCB8B166-316F-42C0-A249-1199742EAD9B}" srcOrd="0" destOrd="0" parTransId="{6F87BFF4-34C5-40A9-A1FB-6431AFAB4563}" sibTransId="{6DEA293B-E1F0-4766-9C20-968FA57FF6D8}"/>
    <dgm:cxn modelId="{678A97A1-1D0B-4549-B6C6-644C3BE3BF39}" type="presOf" srcId="{3DC74785-DD08-4926-9FA3-D8B412E9A36B}" destId="{34CA55AA-DCD1-45DC-8536-DBDE4C14AD7A}" srcOrd="0" destOrd="0" presId="urn:microsoft.com/office/officeart/2005/8/layout/hList1"/>
    <dgm:cxn modelId="{E0407749-986D-48A5-AA96-9C2B297649C0}" type="presOf" srcId="{FCB8B166-316F-42C0-A249-1199742EAD9B}" destId="{A7640747-4EDB-4A2D-9701-F1897B9FE5D2}" srcOrd="0" destOrd="0" presId="urn:microsoft.com/office/officeart/2005/8/layout/hList1"/>
    <dgm:cxn modelId="{B73A20F5-2FE7-4FF9-BE61-FF496577F1C7}" srcId="{68EA3087-E1E4-4D12-923A-793BFB33E6F6}" destId="{92F99066-7D0D-4295-A32B-FB8DC19A2C23}" srcOrd="2" destOrd="0" parTransId="{FB170CF9-2A4E-48C9-BC43-62BBFBA62492}" sibTransId="{987BC635-5164-416C-B503-5EC0A02393E2}"/>
    <dgm:cxn modelId="{55A0C9A7-738B-41F9-B450-B9CCBC5A5965}" type="presOf" srcId="{68EA3087-E1E4-4D12-923A-793BFB33E6F6}" destId="{7E03DB30-60D4-4C1B-868F-0F47EBF47EA6}" srcOrd="0" destOrd="0" presId="urn:microsoft.com/office/officeart/2005/8/layout/hList1"/>
    <dgm:cxn modelId="{D3AD1478-B885-4D6D-A347-8DF801805BFD}" type="presOf" srcId="{79713FB1-1700-4576-A184-4B40E4DDF624}" destId="{6757DC51-77E6-47DF-841E-604B9D5FC60F}" srcOrd="0" destOrd="1" presId="urn:microsoft.com/office/officeart/2005/8/layout/hList1"/>
    <dgm:cxn modelId="{9C85A2D3-4149-4786-A9F8-F471712879B8}" type="presOf" srcId="{6C28D022-E50A-4F02-8090-60C11BD31322}" destId="{1324D673-12E6-426A-A9D2-427C0EF22122}" srcOrd="0" destOrd="1" presId="urn:microsoft.com/office/officeart/2005/8/layout/hList1"/>
    <dgm:cxn modelId="{25AF9286-7053-40B5-B27B-37694EEA6B94}" type="presOf" srcId="{0387D797-A135-44CC-9D02-1502ED67C7C7}" destId="{AF4B3E13-5652-4EA6-9938-F06C620A530A}" srcOrd="0" destOrd="0" presId="urn:microsoft.com/office/officeart/2005/8/layout/hList1"/>
    <dgm:cxn modelId="{1A8DD4BC-EC7B-4D57-9165-49AAA000F262}" type="presOf" srcId="{91FACB18-AA09-4628-AD01-ED3777B861C7}" destId="{AF4B3E13-5652-4EA6-9938-F06C620A530A}" srcOrd="0" destOrd="1" presId="urn:microsoft.com/office/officeart/2005/8/layout/hList1"/>
    <dgm:cxn modelId="{7C29588B-87E2-4063-9B0C-99979D162E8D}" type="presOf" srcId="{82A12D22-6E90-412F-9431-D9BA0DDC7C34}" destId="{6757DC51-77E6-47DF-841E-604B9D5FC60F}" srcOrd="0" destOrd="2" presId="urn:microsoft.com/office/officeart/2005/8/layout/hList1"/>
    <dgm:cxn modelId="{3A1DCF49-D727-461D-BAF9-F79DBBD60471}" srcId="{B7BD802F-B682-4637-BDA9-71CBE7614D00}" destId="{3DC74785-DD08-4926-9FA3-D8B412E9A36B}" srcOrd="2" destOrd="0" parTransId="{87789BBA-7F8F-454B-A57D-CDE5281DC3D7}" sibTransId="{C2D5FC0F-244F-4F33-A6CC-7793F99EBFC4}"/>
    <dgm:cxn modelId="{25EA53BC-D7A3-4D7E-9738-5678FD89C1A7}" type="presParOf" srcId="{162E66C1-EAA9-48B8-B4E3-1B9CDB84B6EA}" destId="{C1ADD182-7A6B-4CE2-A88D-C0385E9E1906}" srcOrd="0" destOrd="0" presId="urn:microsoft.com/office/officeart/2005/8/layout/hList1"/>
    <dgm:cxn modelId="{90297B96-41EF-45B4-814B-3A6881982A4B}" type="presParOf" srcId="{C1ADD182-7A6B-4CE2-A88D-C0385E9E1906}" destId="{A7640747-4EDB-4A2D-9701-F1897B9FE5D2}" srcOrd="0" destOrd="0" presId="urn:microsoft.com/office/officeart/2005/8/layout/hList1"/>
    <dgm:cxn modelId="{6F540260-5F26-43A2-835B-DDA91FDEF3BB}" type="presParOf" srcId="{C1ADD182-7A6B-4CE2-A88D-C0385E9E1906}" destId="{AF4B3E13-5652-4EA6-9938-F06C620A530A}" srcOrd="1" destOrd="0" presId="urn:microsoft.com/office/officeart/2005/8/layout/hList1"/>
    <dgm:cxn modelId="{A39EC222-9567-4050-B3AF-73A67D48D6A3}" type="presParOf" srcId="{162E66C1-EAA9-48B8-B4E3-1B9CDB84B6EA}" destId="{F1230643-A80F-494F-8877-17ED0068B87E}" srcOrd="1" destOrd="0" presId="urn:microsoft.com/office/officeart/2005/8/layout/hList1"/>
    <dgm:cxn modelId="{678D5984-E6F7-40A1-A678-00B79CB85AF9}" type="presParOf" srcId="{162E66C1-EAA9-48B8-B4E3-1B9CDB84B6EA}" destId="{B470D70E-5728-4049-8368-711D83B697C2}" srcOrd="2" destOrd="0" presId="urn:microsoft.com/office/officeart/2005/8/layout/hList1"/>
    <dgm:cxn modelId="{476E3D51-2008-41C2-A352-DDB45FB19399}" type="presParOf" srcId="{B470D70E-5728-4049-8368-711D83B697C2}" destId="{7E03DB30-60D4-4C1B-868F-0F47EBF47EA6}" srcOrd="0" destOrd="0" presId="urn:microsoft.com/office/officeart/2005/8/layout/hList1"/>
    <dgm:cxn modelId="{22A3B9B5-2AD8-4183-856E-BD7C47ABA5F4}" type="presParOf" srcId="{B470D70E-5728-4049-8368-711D83B697C2}" destId="{1324D673-12E6-426A-A9D2-427C0EF22122}" srcOrd="1" destOrd="0" presId="urn:microsoft.com/office/officeart/2005/8/layout/hList1"/>
    <dgm:cxn modelId="{AF226FC3-419A-4E88-9B43-CFFFE10E2A89}" type="presParOf" srcId="{162E66C1-EAA9-48B8-B4E3-1B9CDB84B6EA}" destId="{105BF760-ED39-4049-A2AC-0EDC13D3D2F3}" srcOrd="3" destOrd="0" presId="urn:microsoft.com/office/officeart/2005/8/layout/hList1"/>
    <dgm:cxn modelId="{72809455-C18C-4F6B-A274-BB19AEB8A6EB}" type="presParOf" srcId="{162E66C1-EAA9-48B8-B4E3-1B9CDB84B6EA}" destId="{2ED15BA0-CC9B-4266-B956-6552DE6DFEFD}" srcOrd="4" destOrd="0" presId="urn:microsoft.com/office/officeart/2005/8/layout/hList1"/>
    <dgm:cxn modelId="{A648F82D-3548-4385-A2C0-44A32EAFF8E0}" type="presParOf" srcId="{2ED15BA0-CC9B-4266-B956-6552DE6DFEFD}" destId="{34CA55AA-DCD1-45DC-8536-DBDE4C14AD7A}" srcOrd="0" destOrd="0" presId="urn:microsoft.com/office/officeart/2005/8/layout/hList1"/>
    <dgm:cxn modelId="{906C95A1-0DCB-44FB-98A6-1BAC582D22F9}" type="presParOf" srcId="{2ED15BA0-CC9B-4266-B956-6552DE6DFEFD}" destId="{6757DC51-77E6-47DF-841E-604B9D5FC60F}" srcOrd="1" destOrd="0" presId="urn:microsoft.com/office/officeart/2005/8/layout/hLis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EC288C8-314D-4945-B313-FAA7DE14B1DD}"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FCF0384E-0A9A-4422-9912-DCD2788E7093}">
      <dgm:prSet phldrT="[Text]" custT="1"/>
      <dgm:spPr/>
      <dgm:t>
        <a:bodyPr/>
        <a:lstStyle/>
        <a:p>
          <a:r>
            <a:rPr lang="en-US" sz="1400" b="1" spc="-66" dirty="0">
              <a:solidFill>
                <a:srgbClr val="272525"/>
              </a:solidFill>
              <a:latin typeface="Times New Roman" panose="02020603050405020304" pitchFamily="18" charset="0"/>
              <a:ea typeface="Inter" pitchFamily="34" charset="-122"/>
              <a:cs typeface="Times New Roman" panose="02020603050405020304" pitchFamily="18" charset="0"/>
            </a:rPr>
            <a:t>Immersive Gaming Experience</a:t>
          </a:r>
          <a:endParaRPr lang="en-US" sz="1400">
            <a:latin typeface="Times New Roman" panose="02020603050405020304" pitchFamily="18" charset="0"/>
            <a:cs typeface="Times New Roman" panose="02020603050405020304" pitchFamily="18" charset="0"/>
          </a:endParaRPr>
        </a:p>
      </dgm:t>
    </dgm:pt>
    <dgm:pt modelId="{D770AFD5-56E2-4C04-BECB-AF677ED5020F}" type="parTrans" cxnId="{A8B7E312-BD7E-4E41-AC53-B3079C26E363}">
      <dgm:prSet/>
      <dgm:spPr/>
      <dgm:t>
        <a:bodyPr/>
        <a:lstStyle/>
        <a:p>
          <a:endParaRPr lang="en-US"/>
        </a:p>
      </dgm:t>
    </dgm:pt>
    <dgm:pt modelId="{208A8297-F165-47A4-9026-63BAF8E44F15}" type="sibTrans" cxnId="{A8B7E312-BD7E-4E41-AC53-B3079C26E363}">
      <dgm:prSet/>
      <dgm:spPr/>
      <dgm:t>
        <a:bodyPr/>
        <a:lstStyle/>
        <a:p>
          <a:endParaRPr lang="en-US"/>
        </a:p>
      </dgm:t>
    </dgm:pt>
    <dgm:pt modelId="{3AF5A67C-FD2F-4A00-9CD8-9A263A48357C}">
      <dgm:prSet phldrT="[Text]" custT="1"/>
      <dgm:spPr/>
      <dgm:t>
        <a:bodyPr/>
        <a:lstStyle/>
        <a:p>
          <a:r>
            <a:rPr lang="en-US" sz="1200" spc="-35" dirty="0">
              <a:solidFill>
                <a:srgbClr val="272525"/>
              </a:solidFill>
              <a:latin typeface="Times New Roman" panose="02020603050405020304" pitchFamily="18" charset="0"/>
              <a:ea typeface="Inter" pitchFamily="34" charset="-122"/>
              <a:cs typeface="Times New Roman" panose="02020603050405020304" pitchFamily="18" charset="0"/>
            </a:rPr>
            <a:t>Solana Gods offers an engaging and captivating gaming experience where users can strategically acquire and compete with their own unique digital Gods, fostering a sense of ownership and excitement.</a:t>
          </a:r>
          <a:endParaRPr lang="en-US" sz="1200">
            <a:latin typeface="Times New Roman" panose="02020603050405020304" pitchFamily="18" charset="0"/>
            <a:cs typeface="Times New Roman" panose="02020603050405020304" pitchFamily="18" charset="0"/>
          </a:endParaRPr>
        </a:p>
      </dgm:t>
    </dgm:pt>
    <dgm:pt modelId="{697CF09C-2610-4C70-B4EB-F004A5D081B0}" type="parTrans" cxnId="{35945C9D-8AE2-474A-A459-7159159C60F6}">
      <dgm:prSet/>
      <dgm:spPr/>
      <dgm:t>
        <a:bodyPr/>
        <a:lstStyle/>
        <a:p>
          <a:endParaRPr lang="en-US"/>
        </a:p>
      </dgm:t>
    </dgm:pt>
    <dgm:pt modelId="{039C9268-455C-4D13-BE18-2A7CC121333F}" type="sibTrans" cxnId="{35945C9D-8AE2-474A-A459-7159159C60F6}">
      <dgm:prSet/>
      <dgm:spPr/>
      <dgm:t>
        <a:bodyPr/>
        <a:lstStyle/>
        <a:p>
          <a:endParaRPr lang="en-US"/>
        </a:p>
      </dgm:t>
    </dgm:pt>
    <dgm:pt modelId="{31687798-6E73-4810-87E2-A65865E429A1}">
      <dgm:prSet phldrT="[Text]" custT="1"/>
      <dgm:spPr/>
      <dgm:t>
        <a:bodyPr/>
        <a:lstStyle/>
        <a:p>
          <a:r>
            <a:rPr lang="en-US" sz="1400" b="1" spc="-66" dirty="0">
              <a:solidFill>
                <a:srgbClr val="272525"/>
              </a:solidFill>
              <a:latin typeface="Times New Roman" panose="02020603050405020304" pitchFamily="18" charset="0"/>
              <a:ea typeface="Inter" pitchFamily="34" charset="-122"/>
              <a:cs typeface="Times New Roman" panose="02020603050405020304" pitchFamily="18" charset="0"/>
            </a:rPr>
            <a:t>Empowered Creativity</a:t>
          </a:r>
          <a:endParaRPr lang="en-US" sz="1400">
            <a:latin typeface="Times New Roman" panose="02020603050405020304" pitchFamily="18" charset="0"/>
            <a:cs typeface="Times New Roman" panose="02020603050405020304" pitchFamily="18" charset="0"/>
          </a:endParaRPr>
        </a:p>
      </dgm:t>
    </dgm:pt>
    <dgm:pt modelId="{56288784-C5BE-4CC7-9EA5-9101C5E4310B}" type="parTrans" cxnId="{69BE4991-4B7C-468B-8040-B47E64B4C5D6}">
      <dgm:prSet/>
      <dgm:spPr/>
      <dgm:t>
        <a:bodyPr/>
        <a:lstStyle/>
        <a:p>
          <a:endParaRPr lang="en-US"/>
        </a:p>
      </dgm:t>
    </dgm:pt>
    <dgm:pt modelId="{76C00B1D-FA40-441D-9989-81900D3A473C}" type="sibTrans" cxnId="{69BE4991-4B7C-468B-8040-B47E64B4C5D6}">
      <dgm:prSet/>
      <dgm:spPr/>
      <dgm:t>
        <a:bodyPr/>
        <a:lstStyle/>
        <a:p>
          <a:endParaRPr lang="en-US"/>
        </a:p>
      </dgm:t>
    </dgm:pt>
    <dgm:pt modelId="{71914F40-3AFC-4A01-AF13-AA154E23DF1D}">
      <dgm:prSet phldrT="[Text]" custT="1"/>
      <dgm:spPr/>
      <dgm:t>
        <a:bodyPr/>
        <a:lstStyle/>
        <a:p>
          <a:r>
            <a:rPr lang="en-US" sz="1200" spc="-35" dirty="0">
              <a:solidFill>
                <a:srgbClr val="272525"/>
              </a:solidFill>
              <a:latin typeface="Times New Roman" panose="02020603050405020304" pitchFamily="18" charset="0"/>
              <a:ea typeface="Inter" pitchFamily="34" charset="-122"/>
              <a:cs typeface="Times New Roman" panose="02020603050405020304" pitchFamily="18" charset="0"/>
            </a:rPr>
            <a:t>The platform empowers creators to unleash their imagination and design one-of-a-kind digital deities, tapping into the growing demand for innovative and personalized content.</a:t>
          </a:r>
          <a:endParaRPr lang="en-US" sz="1200">
            <a:latin typeface="Times New Roman" panose="02020603050405020304" pitchFamily="18" charset="0"/>
            <a:cs typeface="Times New Roman" panose="02020603050405020304" pitchFamily="18" charset="0"/>
          </a:endParaRPr>
        </a:p>
      </dgm:t>
    </dgm:pt>
    <dgm:pt modelId="{F79A08C9-2302-4363-B745-F15C9C7CD074}" type="parTrans" cxnId="{720D57A2-B60B-41E7-AB1E-5785CFDAEB2D}">
      <dgm:prSet/>
      <dgm:spPr/>
      <dgm:t>
        <a:bodyPr/>
        <a:lstStyle/>
        <a:p>
          <a:endParaRPr lang="en-US"/>
        </a:p>
      </dgm:t>
    </dgm:pt>
    <dgm:pt modelId="{3FD9B4B5-2174-4641-909E-65FFAF67BB56}" type="sibTrans" cxnId="{720D57A2-B60B-41E7-AB1E-5785CFDAEB2D}">
      <dgm:prSet/>
      <dgm:spPr/>
      <dgm:t>
        <a:bodyPr/>
        <a:lstStyle/>
        <a:p>
          <a:endParaRPr lang="en-US"/>
        </a:p>
      </dgm:t>
    </dgm:pt>
    <dgm:pt modelId="{27F754DC-BF0F-4072-96EF-744AF7D16BD6}">
      <dgm:prSet phldrT="[Text]" custT="1"/>
      <dgm:spPr/>
      <dgm:t>
        <a:bodyPr/>
        <a:lstStyle/>
        <a:p>
          <a:endParaRPr lang="en-US" sz="1200">
            <a:latin typeface="Times New Roman" panose="02020603050405020304" pitchFamily="18" charset="0"/>
            <a:cs typeface="Times New Roman" panose="02020603050405020304" pitchFamily="18" charset="0"/>
          </a:endParaRPr>
        </a:p>
      </dgm:t>
    </dgm:pt>
    <dgm:pt modelId="{6A0D3DEB-A830-4E59-BAE4-A5DB3101DCB5}" type="parTrans" cxnId="{D3DE2FB2-BD65-4CAF-91B0-2EC098AC573C}">
      <dgm:prSet/>
      <dgm:spPr/>
      <dgm:t>
        <a:bodyPr/>
        <a:lstStyle/>
        <a:p>
          <a:endParaRPr lang="en-US"/>
        </a:p>
      </dgm:t>
    </dgm:pt>
    <dgm:pt modelId="{06B8AA5A-94D3-434E-9D74-2994676AAD0E}" type="sibTrans" cxnId="{D3DE2FB2-BD65-4CAF-91B0-2EC098AC573C}">
      <dgm:prSet/>
      <dgm:spPr/>
      <dgm:t>
        <a:bodyPr/>
        <a:lstStyle/>
        <a:p>
          <a:endParaRPr lang="en-US"/>
        </a:p>
      </dgm:t>
    </dgm:pt>
    <dgm:pt modelId="{747CB531-3460-430F-A16B-A1B1960D1C8F}" type="pres">
      <dgm:prSet presAssocID="{5EC288C8-314D-4945-B313-FAA7DE14B1DD}" presName="linear" presStyleCnt="0">
        <dgm:presLayoutVars>
          <dgm:animLvl val="lvl"/>
          <dgm:resizeHandles val="exact"/>
        </dgm:presLayoutVars>
      </dgm:prSet>
      <dgm:spPr/>
    </dgm:pt>
    <dgm:pt modelId="{B6AE4BB9-E6D0-4B94-92B1-B3ACED5EA54F}" type="pres">
      <dgm:prSet presAssocID="{FCF0384E-0A9A-4422-9912-DCD2788E7093}" presName="parentText" presStyleLbl="node1" presStyleIdx="0" presStyleCnt="2" custScaleY="42277">
        <dgm:presLayoutVars>
          <dgm:chMax val="0"/>
          <dgm:bulletEnabled val="1"/>
        </dgm:presLayoutVars>
      </dgm:prSet>
      <dgm:spPr/>
      <dgm:t>
        <a:bodyPr/>
        <a:lstStyle/>
        <a:p>
          <a:endParaRPr lang="en-US"/>
        </a:p>
      </dgm:t>
    </dgm:pt>
    <dgm:pt modelId="{37209921-8A6C-43A8-8F8A-17AE937B0ADA}" type="pres">
      <dgm:prSet presAssocID="{FCF0384E-0A9A-4422-9912-DCD2788E7093}" presName="childText" presStyleLbl="revTx" presStyleIdx="0" presStyleCnt="2">
        <dgm:presLayoutVars>
          <dgm:bulletEnabled val="1"/>
        </dgm:presLayoutVars>
      </dgm:prSet>
      <dgm:spPr/>
      <dgm:t>
        <a:bodyPr/>
        <a:lstStyle/>
        <a:p>
          <a:endParaRPr lang="en-US"/>
        </a:p>
      </dgm:t>
    </dgm:pt>
    <dgm:pt modelId="{9B556174-C6C0-4E51-8BCD-E5A94682AFC7}" type="pres">
      <dgm:prSet presAssocID="{31687798-6E73-4810-87E2-A65865E429A1}" presName="parentText" presStyleLbl="node1" presStyleIdx="1" presStyleCnt="2" custScaleY="33099" custLinFactNeighborY="-34949">
        <dgm:presLayoutVars>
          <dgm:chMax val="0"/>
          <dgm:bulletEnabled val="1"/>
        </dgm:presLayoutVars>
      </dgm:prSet>
      <dgm:spPr/>
      <dgm:t>
        <a:bodyPr/>
        <a:lstStyle/>
        <a:p>
          <a:endParaRPr lang="en-US"/>
        </a:p>
      </dgm:t>
    </dgm:pt>
    <dgm:pt modelId="{F3C87666-60AF-48E9-8F70-D5FF280B19B2}" type="pres">
      <dgm:prSet presAssocID="{31687798-6E73-4810-87E2-A65865E429A1}" presName="childText" presStyleLbl="revTx" presStyleIdx="1" presStyleCnt="2" custScaleX="100000" custScaleY="57788" custLinFactNeighborY="-31396">
        <dgm:presLayoutVars>
          <dgm:bulletEnabled val="1"/>
        </dgm:presLayoutVars>
      </dgm:prSet>
      <dgm:spPr/>
      <dgm:t>
        <a:bodyPr/>
        <a:lstStyle/>
        <a:p>
          <a:endParaRPr lang="en-US"/>
        </a:p>
      </dgm:t>
    </dgm:pt>
  </dgm:ptLst>
  <dgm:cxnLst>
    <dgm:cxn modelId="{A8B7E312-BD7E-4E41-AC53-B3079C26E363}" srcId="{5EC288C8-314D-4945-B313-FAA7DE14B1DD}" destId="{FCF0384E-0A9A-4422-9912-DCD2788E7093}" srcOrd="0" destOrd="0" parTransId="{D770AFD5-56E2-4C04-BECB-AF677ED5020F}" sibTransId="{208A8297-F165-47A4-9026-63BAF8E44F15}"/>
    <dgm:cxn modelId="{9C5E3D1E-AF7F-4046-B00A-87A6F3F26301}" type="presOf" srcId="{31687798-6E73-4810-87E2-A65865E429A1}" destId="{9B556174-C6C0-4E51-8BCD-E5A94682AFC7}" srcOrd="0" destOrd="0" presId="urn:microsoft.com/office/officeart/2005/8/layout/vList2"/>
    <dgm:cxn modelId="{3283E065-1272-462B-8115-382460E1ECB1}" type="presOf" srcId="{71914F40-3AFC-4A01-AF13-AA154E23DF1D}" destId="{F3C87666-60AF-48E9-8F70-D5FF280B19B2}" srcOrd="0" destOrd="0" presId="urn:microsoft.com/office/officeart/2005/8/layout/vList2"/>
    <dgm:cxn modelId="{C322A5CC-5999-4F3D-AA1D-35D076F5DE22}" type="presOf" srcId="{FCF0384E-0A9A-4422-9912-DCD2788E7093}" destId="{B6AE4BB9-E6D0-4B94-92B1-B3ACED5EA54F}" srcOrd="0" destOrd="0" presId="urn:microsoft.com/office/officeart/2005/8/layout/vList2"/>
    <dgm:cxn modelId="{720D57A2-B60B-41E7-AB1E-5785CFDAEB2D}" srcId="{31687798-6E73-4810-87E2-A65865E429A1}" destId="{71914F40-3AFC-4A01-AF13-AA154E23DF1D}" srcOrd="0" destOrd="0" parTransId="{F79A08C9-2302-4363-B745-F15C9C7CD074}" sibTransId="{3FD9B4B5-2174-4641-909E-65FFAF67BB56}"/>
    <dgm:cxn modelId="{69BE4991-4B7C-468B-8040-B47E64B4C5D6}" srcId="{5EC288C8-314D-4945-B313-FAA7DE14B1DD}" destId="{31687798-6E73-4810-87E2-A65865E429A1}" srcOrd="1" destOrd="0" parTransId="{56288784-C5BE-4CC7-9EA5-9101C5E4310B}" sibTransId="{76C00B1D-FA40-441D-9989-81900D3A473C}"/>
    <dgm:cxn modelId="{7093C327-F65F-49AE-9C43-D956F376E5A8}" type="presOf" srcId="{27F754DC-BF0F-4072-96EF-744AF7D16BD6}" destId="{37209921-8A6C-43A8-8F8A-17AE937B0ADA}" srcOrd="0" destOrd="1" presId="urn:microsoft.com/office/officeart/2005/8/layout/vList2"/>
    <dgm:cxn modelId="{35945C9D-8AE2-474A-A459-7159159C60F6}" srcId="{FCF0384E-0A9A-4422-9912-DCD2788E7093}" destId="{3AF5A67C-FD2F-4A00-9CD8-9A263A48357C}" srcOrd="0" destOrd="0" parTransId="{697CF09C-2610-4C70-B4EB-F004A5D081B0}" sibTransId="{039C9268-455C-4D13-BE18-2A7CC121333F}"/>
    <dgm:cxn modelId="{03F53AD8-4C0A-4BFE-AEA2-A0AA267258E4}" type="presOf" srcId="{3AF5A67C-FD2F-4A00-9CD8-9A263A48357C}" destId="{37209921-8A6C-43A8-8F8A-17AE937B0ADA}" srcOrd="0" destOrd="0" presId="urn:microsoft.com/office/officeart/2005/8/layout/vList2"/>
    <dgm:cxn modelId="{31DB9CB0-E3CF-4A15-8C59-FC3ABE81DD52}" type="presOf" srcId="{5EC288C8-314D-4945-B313-FAA7DE14B1DD}" destId="{747CB531-3460-430F-A16B-A1B1960D1C8F}" srcOrd="0" destOrd="0" presId="urn:microsoft.com/office/officeart/2005/8/layout/vList2"/>
    <dgm:cxn modelId="{D3DE2FB2-BD65-4CAF-91B0-2EC098AC573C}" srcId="{FCF0384E-0A9A-4422-9912-DCD2788E7093}" destId="{27F754DC-BF0F-4072-96EF-744AF7D16BD6}" srcOrd="1" destOrd="0" parTransId="{6A0D3DEB-A830-4E59-BAE4-A5DB3101DCB5}" sibTransId="{06B8AA5A-94D3-434E-9D74-2994676AAD0E}"/>
    <dgm:cxn modelId="{DED0DF66-83B5-4FD3-A966-DA2D6B89DE09}" type="presParOf" srcId="{747CB531-3460-430F-A16B-A1B1960D1C8F}" destId="{B6AE4BB9-E6D0-4B94-92B1-B3ACED5EA54F}" srcOrd="0" destOrd="0" presId="urn:microsoft.com/office/officeart/2005/8/layout/vList2"/>
    <dgm:cxn modelId="{F0182FFC-D546-4F6A-BA0D-C462CF1766A8}" type="presParOf" srcId="{747CB531-3460-430F-A16B-A1B1960D1C8F}" destId="{37209921-8A6C-43A8-8F8A-17AE937B0ADA}" srcOrd="1" destOrd="0" presId="urn:microsoft.com/office/officeart/2005/8/layout/vList2"/>
    <dgm:cxn modelId="{37A713E5-7395-49BB-A157-DC8C69F3E9E1}" type="presParOf" srcId="{747CB531-3460-430F-A16B-A1B1960D1C8F}" destId="{9B556174-C6C0-4E51-8BCD-E5A94682AFC7}" srcOrd="2" destOrd="0" presId="urn:microsoft.com/office/officeart/2005/8/layout/vList2"/>
    <dgm:cxn modelId="{D950EA53-6751-46BF-A7AF-561BFD783D93}" type="presParOf" srcId="{747CB531-3460-430F-A16B-A1B1960D1C8F}" destId="{F3C87666-60AF-48E9-8F70-D5FF280B19B2}" srcOrd="3" destOrd="0" presId="urn:microsoft.com/office/officeart/2005/8/layout/vList2"/>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5EC288C8-314D-4945-B313-FAA7DE14B1DD}"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FCF0384E-0A9A-4422-9912-DCD2788E7093}">
      <dgm:prSet phldrT="[Text]" custT="1"/>
      <dgm:spPr/>
      <dgm:t>
        <a:bodyPr/>
        <a:lstStyle/>
        <a:p>
          <a:r>
            <a:rPr lang="en-US" sz="1400" b="1" spc="-66" dirty="0">
              <a:solidFill>
                <a:srgbClr val="272525"/>
              </a:solidFill>
              <a:latin typeface="Times New Roman" panose="02020603050405020304" pitchFamily="18" charset="0"/>
              <a:ea typeface="Inter" pitchFamily="34" charset="-122"/>
              <a:cs typeface="Times New Roman" panose="02020603050405020304" pitchFamily="18" charset="0"/>
            </a:rPr>
            <a:t>Lucrative Earning Potential</a:t>
          </a:r>
          <a:endParaRPr lang="en-US" sz="1400">
            <a:latin typeface="Times New Roman" panose="02020603050405020304" pitchFamily="18" charset="0"/>
            <a:cs typeface="Times New Roman" panose="02020603050405020304" pitchFamily="18" charset="0"/>
          </a:endParaRPr>
        </a:p>
      </dgm:t>
    </dgm:pt>
    <dgm:pt modelId="{D770AFD5-56E2-4C04-BECB-AF677ED5020F}" type="parTrans" cxnId="{A8B7E312-BD7E-4E41-AC53-B3079C26E363}">
      <dgm:prSet/>
      <dgm:spPr/>
      <dgm:t>
        <a:bodyPr/>
        <a:lstStyle/>
        <a:p>
          <a:endParaRPr lang="en-US"/>
        </a:p>
      </dgm:t>
    </dgm:pt>
    <dgm:pt modelId="{208A8297-F165-47A4-9026-63BAF8E44F15}" type="sibTrans" cxnId="{A8B7E312-BD7E-4E41-AC53-B3079C26E363}">
      <dgm:prSet/>
      <dgm:spPr/>
      <dgm:t>
        <a:bodyPr/>
        <a:lstStyle/>
        <a:p>
          <a:endParaRPr lang="en-US"/>
        </a:p>
      </dgm:t>
    </dgm:pt>
    <dgm:pt modelId="{3AF5A67C-FD2F-4A00-9CD8-9A263A48357C}">
      <dgm:prSet phldrT="[Text]" custT="1"/>
      <dgm:spPr/>
      <dgm:t>
        <a:bodyPr/>
        <a:lstStyle/>
        <a:p>
          <a:r>
            <a:rPr lang="en-US" sz="1200" spc="-35" dirty="0">
              <a:solidFill>
                <a:srgbClr val="272525"/>
              </a:solidFill>
              <a:latin typeface="Times New Roman" panose="02020603050405020304" pitchFamily="18" charset="0"/>
              <a:ea typeface="Inter" pitchFamily="34" charset="-122"/>
              <a:cs typeface="Times New Roman" panose="02020603050405020304" pitchFamily="18" charset="0"/>
            </a:rPr>
            <a:t>Creators can earn ongoing royalties from the use and resale of their Gods, while winning players can claim a share of the prize pool, providing a sustainable and rewarding ecosystem.</a:t>
          </a:r>
          <a:endParaRPr lang="en-US" sz="1200">
            <a:latin typeface="Times New Roman" panose="02020603050405020304" pitchFamily="18" charset="0"/>
            <a:cs typeface="Times New Roman" panose="02020603050405020304" pitchFamily="18" charset="0"/>
          </a:endParaRPr>
        </a:p>
      </dgm:t>
    </dgm:pt>
    <dgm:pt modelId="{697CF09C-2610-4C70-B4EB-F004A5D081B0}" type="parTrans" cxnId="{35945C9D-8AE2-474A-A459-7159159C60F6}">
      <dgm:prSet/>
      <dgm:spPr/>
      <dgm:t>
        <a:bodyPr/>
        <a:lstStyle/>
        <a:p>
          <a:endParaRPr lang="en-US"/>
        </a:p>
      </dgm:t>
    </dgm:pt>
    <dgm:pt modelId="{039C9268-455C-4D13-BE18-2A7CC121333F}" type="sibTrans" cxnId="{35945C9D-8AE2-474A-A459-7159159C60F6}">
      <dgm:prSet/>
      <dgm:spPr/>
      <dgm:t>
        <a:bodyPr/>
        <a:lstStyle/>
        <a:p>
          <a:endParaRPr lang="en-US"/>
        </a:p>
      </dgm:t>
    </dgm:pt>
    <dgm:pt modelId="{31687798-6E73-4810-87E2-A65865E429A1}">
      <dgm:prSet phldrT="[Text]" custT="1"/>
      <dgm:spPr/>
      <dgm:t>
        <a:bodyPr/>
        <a:lstStyle/>
        <a:p>
          <a:r>
            <a:rPr lang="en-US" sz="1400" b="1" spc="-66" dirty="0">
              <a:solidFill>
                <a:srgbClr val="272525"/>
              </a:solidFill>
              <a:latin typeface="Times New Roman" panose="02020603050405020304" pitchFamily="18" charset="0"/>
              <a:ea typeface="Inter" pitchFamily="34" charset="-122"/>
              <a:cs typeface="Times New Roman" panose="02020603050405020304" pitchFamily="18" charset="0"/>
            </a:rPr>
            <a:t>Fostering a Thriving Community</a:t>
          </a:r>
          <a:endParaRPr lang="en-US" sz="1400">
            <a:latin typeface="Times New Roman" panose="02020603050405020304" pitchFamily="18" charset="0"/>
            <a:cs typeface="Times New Roman" panose="02020603050405020304" pitchFamily="18" charset="0"/>
          </a:endParaRPr>
        </a:p>
      </dgm:t>
    </dgm:pt>
    <dgm:pt modelId="{56288784-C5BE-4CC7-9EA5-9101C5E4310B}" type="parTrans" cxnId="{69BE4991-4B7C-468B-8040-B47E64B4C5D6}">
      <dgm:prSet/>
      <dgm:spPr/>
      <dgm:t>
        <a:bodyPr/>
        <a:lstStyle/>
        <a:p>
          <a:endParaRPr lang="en-US"/>
        </a:p>
      </dgm:t>
    </dgm:pt>
    <dgm:pt modelId="{76C00B1D-FA40-441D-9989-81900D3A473C}" type="sibTrans" cxnId="{69BE4991-4B7C-468B-8040-B47E64B4C5D6}">
      <dgm:prSet/>
      <dgm:spPr/>
      <dgm:t>
        <a:bodyPr/>
        <a:lstStyle/>
        <a:p>
          <a:endParaRPr lang="en-US"/>
        </a:p>
      </dgm:t>
    </dgm:pt>
    <dgm:pt modelId="{71914F40-3AFC-4A01-AF13-AA154E23DF1D}">
      <dgm:prSet phldrT="[Text]" custT="1"/>
      <dgm:spPr/>
      <dgm:t>
        <a:bodyPr/>
        <a:lstStyle/>
        <a:p>
          <a:r>
            <a:rPr lang="en-US" sz="1200" spc="-35" dirty="0">
              <a:solidFill>
                <a:srgbClr val="272525"/>
              </a:solidFill>
              <a:latin typeface="Times New Roman" panose="02020603050405020304" pitchFamily="18" charset="0"/>
              <a:ea typeface="Inter" pitchFamily="34" charset="-122"/>
              <a:cs typeface="Times New Roman" panose="02020603050405020304" pitchFamily="18" charset="0"/>
            </a:rPr>
            <a:t>Solana Gods aims to cultivate a vibrant, engaged community of designers, collectors, and competitive players, united by their shared passion for the project's unique blend of creativity and gaming.</a:t>
          </a:r>
          <a:endParaRPr lang="en-US" sz="1200">
            <a:latin typeface="Times New Roman" panose="02020603050405020304" pitchFamily="18" charset="0"/>
            <a:cs typeface="Times New Roman" panose="02020603050405020304" pitchFamily="18" charset="0"/>
          </a:endParaRPr>
        </a:p>
      </dgm:t>
    </dgm:pt>
    <dgm:pt modelId="{F79A08C9-2302-4363-B745-F15C9C7CD074}" type="parTrans" cxnId="{720D57A2-B60B-41E7-AB1E-5785CFDAEB2D}">
      <dgm:prSet/>
      <dgm:spPr/>
      <dgm:t>
        <a:bodyPr/>
        <a:lstStyle/>
        <a:p>
          <a:endParaRPr lang="en-US"/>
        </a:p>
      </dgm:t>
    </dgm:pt>
    <dgm:pt modelId="{3FD9B4B5-2174-4641-909E-65FFAF67BB56}" type="sibTrans" cxnId="{720D57A2-B60B-41E7-AB1E-5785CFDAEB2D}">
      <dgm:prSet/>
      <dgm:spPr/>
      <dgm:t>
        <a:bodyPr/>
        <a:lstStyle/>
        <a:p>
          <a:endParaRPr lang="en-US"/>
        </a:p>
      </dgm:t>
    </dgm:pt>
    <dgm:pt modelId="{747CB531-3460-430F-A16B-A1B1960D1C8F}" type="pres">
      <dgm:prSet presAssocID="{5EC288C8-314D-4945-B313-FAA7DE14B1DD}" presName="linear" presStyleCnt="0">
        <dgm:presLayoutVars>
          <dgm:animLvl val="lvl"/>
          <dgm:resizeHandles val="exact"/>
        </dgm:presLayoutVars>
      </dgm:prSet>
      <dgm:spPr/>
    </dgm:pt>
    <dgm:pt modelId="{B6AE4BB9-E6D0-4B94-92B1-B3ACED5EA54F}" type="pres">
      <dgm:prSet presAssocID="{FCF0384E-0A9A-4422-9912-DCD2788E7093}" presName="parentText" presStyleLbl="node1" presStyleIdx="0" presStyleCnt="2" custScaleY="42277">
        <dgm:presLayoutVars>
          <dgm:chMax val="0"/>
          <dgm:bulletEnabled val="1"/>
        </dgm:presLayoutVars>
      </dgm:prSet>
      <dgm:spPr/>
      <dgm:t>
        <a:bodyPr/>
        <a:lstStyle/>
        <a:p>
          <a:endParaRPr lang="en-US"/>
        </a:p>
      </dgm:t>
    </dgm:pt>
    <dgm:pt modelId="{37209921-8A6C-43A8-8F8A-17AE937B0ADA}" type="pres">
      <dgm:prSet presAssocID="{FCF0384E-0A9A-4422-9912-DCD2788E7093}" presName="childText" presStyleLbl="revTx" presStyleIdx="0" presStyleCnt="2">
        <dgm:presLayoutVars>
          <dgm:bulletEnabled val="1"/>
        </dgm:presLayoutVars>
      </dgm:prSet>
      <dgm:spPr/>
      <dgm:t>
        <a:bodyPr/>
        <a:lstStyle/>
        <a:p>
          <a:endParaRPr lang="en-US"/>
        </a:p>
      </dgm:t>
    </dgm:pt>
    <dgm:pt modelId="{9B556174-C6C0-4E51-8BCD-E5A94682AFC7}" type="pres">
      <dgm:prSet presAssocID="{31687798-6E73-4810-87E2-A65865E429A1}" presName="parentText" presStyleLbl="node1" presStyleIdx="1" presStyleCnt="2" custScaleY="33099" custLinFactNeighborY="-34949">
        <dgm:presLayoutVars>
          <dgm:chMax val="0"/>
          <dgm:bulletEnabled val="1"/>
        </dgm:presLayoutVars>
      </dgm:prSet>
      <dgm:spPr/>
      <dgm:t>
        <a:bodyPr/>
        <a:lstStyle/>
        <a:p>
          <a:endParaRPr lang="en-US"/>
        </a:p>
      </dgm:t>
    </dgm:pt>
    <dgm:pt modelId="{F3C87666-60AF-48E9-8F70-D5FF280B19B2}" type="pres">
      <dgm:prSet presAssocID="{31687798-6E73-4810-87E2-A65865E429A1}" presName="childText" presStyleLbl="revTx" presStyleIdx="1" presStyleCnt="2" custScaleX="100000" custScaleY="57788" custLinFactNeighborY="-31396">
        <dgm:presLayoutVars>
          <dgm:bulletEnabled val="1"/>
        </dgm:presLayoutVars>
      </dgm:prSet>
      <dgm:spPr/>
      <dgm:t>
        <a:bodyPr/>
        <a:lstStyle/>
        <a:p>
          <a:endParaRPr lang="en-US"/>
        </a:p>
      </dgm:t>
    </dgm:pt>
  </dgm:ptLst>
  <dgm:cxnLst>
    <dgm:cxn modelId="{A8B7E312-BD7E-4E41-AC53-B3079C26E363}" srcId="{5EC288C8-314D-4945-B313-FAA7DE14B1DD}" destId="{FCF0384E-0A9A-4422-9912-DCD2788E7093}" srcOrd="0" destOrd="0" parTransId="{D770AFD5-56E2-4C04-BECB-AF677ED5020F}" sibTransId="{208A8297-F165-47A4-9026-63BAF8E44F15}"/>
    <dgm:cxn modelId="{9C5E3D1E-AF7F-4046-B00A-87A6F3F26301}" type="presOf" srcId="{31687798-6E73-4810-87E2-A65865E429A1}" destId="{9B556174-C6C0-4E51-8BCD-E5A94682AFC7}" srcOrd="0" destOrd="0" presId="urn:microsoft.com/office/officeart/2005/8/layout/vList2"/>
    <dgm:cxn modelId="{3283E065-1272-462B-8115-382460E1ECB1}" type="presOf" srcId="{71914F40-3AFC-4A01-AF13-AA154E23DF1D}" destId="{F3C87666-60AF-48E9-8F70-D5FF280B19B2}" srcOrd="0" destOrd="0" presId="urn:microsoft.com/office/officeart/2005/8/layout/vList2"/>
    <dgm:cxn modelId="{C322A5CC-5999-4F3D-AA1D-35D076F5DE22}" type="presOf" srcId="{FCF0384E-0A9A-4422-9912-DCD2788E7093}" destId="{B6AE4BB9-E6D0-4B94-92B1-B3ACED5EA54F}" srcOrd="0" destOrd="0" presId="urn:microsoft.com/office/officeart/2005/8/layout/vList2"/>
    <dgm:cxn modelId="{720D57A2-B60B-41E7-AB1E-5785CFDAEB2D}" srcId="{31687798-6E73-4810-87E2-A65865E429A1}" destId="{71914F40-3AFC-4A01-AF13-AA154E23DF1D}" srcOrd="0" destOrd="0" parTransId="{F79A08C9-2302-4363-B745-F15C9C7CD074}" sibTransId="{3FD9B4B5-2174-4641-909E-65FFAF67BB56}"/>
    <dgm:cxn modelId="{69BE4991-4B7C-468B-8040-B47E64B4C5D6}" srcId="{5EC288C8-314D-4945-B313-FAA7DE14B1DD}" destId="{31687798-6E73-4810-87E2-A65865E429A1}" srcOrd="1" destOrd="0" parTransId="{56288784-C5BE-4CC7-9EA5-9101C5E4310B}" sibTransId="{76C00B1D-FA40-441D-9989-81900D3A473C}"/>
    <dgm:cxn modelId="{35945C9D-8AE2-474A-A459-7159159C60F6}" srcId="{FCF0384E-0A9A-4422-9912-DCD2788E7093}" destId="{3AF5A67C-FD2F-4A00-9CD8-9A263A48357C}" srcOrd="0" destOrd="0" parTransId="{697CF09C-2610-4C70-B4EB-F004A5D081B0}" sibTransId="{039C9268-455C-4D13-BE18-2A7CC121333F}"/>
    <dgm:cxn modelId="{03F53AD8-4C0A-4BFE-AEA2-A0AA267258E4}" type="presOf" srcId="{3AF5A67C-FD2F-4A00-9CD8-9A263A48357C}" destId="{37209921-8A6C-43A8-8F8A-17AE937B0ADA}" srcOrd="0" destOrd="0" presId="urn:microsoft.com/office/officeart/2005/8/layout/vList2"/>
    <dgm:cxn modelId="{31DB9CB0-E3CF-4A15-8C59-FC3ABE81DD52}" type="presOf" srcId="{5EC288C8-314D-4945-B313-FAA7DE14B1DD}" destId="{747CB531-3460-430F-A16B-A1B1960D1C8F}" srcOrd="0" destOrd="0" presId="urn:microsoft.com/office/officeart/2005/8/layout/vList2"/>
    <dgm:cxn modelId="{DED0DF66-83B5-4FD3-A966-DA2D6B89DE09}" type="presParOf" srcId="{747CB531-3460-430F-A16B-A1B1960D1C8F}" destId="{B6AE4BB9-E6D0-4B94-92B1-B3ACED5EA54F}" srcOrd="0" destOrd="0" presId="urn:microsoft.com/office/officeart/2005/8/layout/vList2"/>
    <dgm:cxn modelId="{F0182FFC-D546-4F6A-BA0D-C462CF1766A8}" type="presParOf" srcId="{747CB531-3460-430F-A16B-A1B1960D1C8F}" destId="{37209921-8A6C-43A8-8F8A-17AE937B0ADA}" srcOrd="1" destOrd="0" presId="urn:microsoft.com/office/officeart/2005/8/layout/vList2"/>
    <dgm:cxn modelId="{37A713E5-7395-49BB-A157-DC8C69F3E9E1}" type="presParOf" srcId="{747CB531-3460-430F-A16B-A1B1960D1C8F}" destId="{9B556174-C6C0-4E51-8BCD-E5A94682AFC7}" srcOrd="2" destOrd="0" presId="urn:microsoft.com/office/officeart/2005/8/layout/vList2"/>
    <dgm:cxn modelId="{D950EA53-6751-46BF-A7AF-561BFD783D93}" type="presParOf" srcId="{747CB531-3460-430F-A16B-A1B1960D1C8F}" destId="{F3C87666-60AF-48E9-8F70-D5FF280B19B2}" srcOrd="3" destOrd="0" presId="urn:microsoft.com/office/officeart/2005/8/layout/vList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BD802F-B682-4637-BDA9-71CBE7614D00}"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FCB8B166-316F-42C0-A249-1199742EAD9B}">
      <dgm:prSet phldrT="[Text]" custT="1"/>
      <dgm:spPr/>
      <dgm:t>
        <a:bodyPr/>
        <a:lstStyle/>
        <a:p>
          <a:r>
            <a:rPr lang="en-US" sz="1200"/>
            <a:t>Phase 4: Mythic Integration</a:t>
          </a:r>
        </a:p>
      </dgm:t>
    </dgm:pt>
    <dgm:pt modelId="{6F87BFF4-34C5-40A9-A1FB-6431AFAB4563}" type="parTrans" cxnId="{0793B5BE-30CF-4490-A0D8-2DE2CFB3D40D}">
      <dgm:prSet/>
      <dgm:spPr/>
      <dgm:t>
        <a:bodyPr/>
        <a:lstStyle/>
        <a:p>
          <a:endParaRPr lang="en-US"/>
        </a:p>
      </dgm:t>
    </dgm:pt>
    <dgm:pt modelId="{6DEA293B-E1F0-4766-9C20-968FA57FF6D8}" type="sibTrans" cxnId="{0793B5BE-30CF-4490-A0D8-2DE2CFB3D40D}">
      <dgm:prSet/>
      <dgm:spPr/>
      <dgm:t>
        <a:bodyPr/>
        <a:lstStyle/>
        <a:p>
          <a:endParaRPr lang="en-US"/>
        </a:p>
      </dgm:t>
    </dgm:pt>
    <dgm:pt modelId="{0387D797-A135-44CC-9D02-1502ED67C7C7}">
      <dgm:prSet phldrT="[Text]" custT="1"/>
      <dgm:spPr/>
      <dgm:t>
        <a:bodyPr/>
        <a:lstStyle/>
        <a:p>
          <a:r>
            <a:rPr lang="en-US" sz="1100"/>
            <a:t>NFT Integration for Gods</a:t>
          </a:r>
        </a:p>
      </dgm:t>
    </dgm:pt>
    <dgm:pt modelId="{EE3D22B0-8CC6-4570-AF3A-A2A53287584E}" type="parTrans" cxnId="{A1873687-34FC-434D-A8F9-96393B6DB880}">
      <dgm:prSet/>
      <dgm:spPr/>
      <dgm:t>
        <a:bodyPr/>
        <a:lstStyle/>
        <a:p>
          <a:endParaRPr lang="en-US"/>
        </a:p>
      </dgm:t>
    </dgm:pt>
    <dgm:pt modelId="{FEBB56B2-64F6-4EEF-8266-E442BE163F5B}" type="sibTrans" cxnId="{A1873687-34FC-434D-A8F9-96393B6DB880}">
      <dgm:prSet/>
      <dgm:spPr/>
      <dgm:t>
        <a:bodyPr/>
        <a:lstStyle/>
        <a:p>
          <a:endParaRPr lang="en-US"/>
        </a:p>
      </dgm:t>
    </dgm:pt>
    <dgm:pt modelId="{68EA3087-E1E4-4D12-923A-793BFB33E6F6}">
      <dgm:prSet phldrT="[Text]" custT="1"/>
      <dgm:spPr/>
      <dgm:t>
        <a:bodyPr/>
        <a:lstStyle/>
        <a:p>
          <a:r>
            <a:rPr lang="en-US" sz="1200"/>
            <a:t>Phase 5: Legendary Conquest</a:t>
          </a:r>
        </a:p>
      </dgm:t>
    </dgm:pt>
    <dgm:pt modelId="{F7F7CFEC-1EFF-49F6-A141-AC4C6211A334}" type="parTrans" cxnId="{2F86BA28-45E0-45F2-A1DE-2E1976CF608E}">
      <dgm:prSet/>
      <dgm:spPr/>
      <dgm:t>
        <a:bodyPr/>
        <a:lstStyle/>
        <a:p>
          <a:endParaRPr lang="en-US"/>
        </a:p>
      </dgm:t>
    </dgm:pt>
    <dgm:pt modelId="{F6E97C00-F6DA-484F-97BC-323B1C010164}" type="sibTrans" cxnId="{2F86BA28-45E0-45F2-A1DE-2E1976CF608E}">
      <dgm:prSet/>
      <dgm:spPr/>
      <dgm:t>
        <a:bodyPr/>
        <a:lstStyle/>
        <a:p>
          <a:endParaRPr lang="en-US"/>
        </a:p>
      </dgm:t>
    </dgm:pt>
    <dgm:pt modelId="{324ACF1D-CA52-4FA1-9B3A-7435CD94C1B7}">
      <dgm:prSet phldrT="[Text]" custT="1"/>
      <dgm:spPr/>
      <dgm:t>
        <a:bodyPr/>
        <a:lstStyle/>
        <a:p>
          <a:r>
            <a:rPr lang="en-US" sz="1100"/>
            <a:t>Launch of Play-to-Earn Game</a:t>
          </a:r>
        </a:p>
      </dgm:t>
    </dgm:pt>
    <dgm:pt modelId="{9A4A2DAE-58AE-422A-86CF-083DF594BC9D}" type="parTrans" cxnId="{3EBC13AA-B241-4ABA-9D13-379BB751D0A0}">
      <dgm:prSet/>
      <dgm:spPr/>
      <dgm:t>
        <a:bodyPr/>
        <a:lstStyle/>
        <a:p>
          <a:endParaRPr lang="en-US"/>
        </a:p>
      </dgm:t>
    </dgm:pt>
    <dgm:pt modelId="{1B40D655-999B-49E9-B3D6-49B934ACE6E1}" type="sibTrans" cxnId="{3EBC13AA-B241-4ABA-9D13-379BB751D0A0}">
      <dgm:prSet/>
      <dgm:spPr/>
      <dgm:t>
        <a:bodyPr/>
        <a:lstStyle/>
        <a:p>
          <a:endParaRPr lang="en-US"/>
        </a:p>
      </dgm:t>
    </dgm:pt>
    <dgm:pt modelId="{3DC74785-DD08-4926-9FA3-D8B412E9A36B}">
      <dgm:prSet phldrT="[Text]" custT="1"/>
      <dgm:spPr/>
      <dgm:t>
        <a:bodyPr/>
        <a:lstStyle/>
        <a:p>
          <a:r>
            <a:rPr lang="en-US" sz="1200"/>
            <a:t>Phase 6: Cosmic Dominion</a:t>
          </a:r>
        </a:p>
      </dgm:t>
    </dgm:pt>
    <dgm:pt modelId="{87789BBA-7F8F-454B-A57D-CDE5281DC3D7}" type="parTrans" cxnId="{3A1DCF49-D727-461D-BAF9-F79DBBD60471}">
      <dgm:prSet/>
      <dgm:spPr/>
      <dgm:t>
        <a:bodyPr/>
        <a:lstStyle/>
        <a:p>
          <a:endParaRPr lang="en-US"/>
        </a:p>
      </dgm:t>
    </dgm:pt>
    <dgm:pt modelId="{C2D5FC0F-244F-4F33-A6CC-7793F99EBFC4}" type="sibTrans" cxnId="{3A1DCF49-D727-461D-BAF9-F79DBBD60471}">
      <dgm:prSet/>
      <dgm:spPr/>
      <dgm:t>
        <a:bodyPr/>
        <a:lstStyle/>
        <a:p>
          <a:endParaRPr lang="en-US"/>
        </a:p>
      </dgm:t>
    </dgm:pt>
    <dgm:pt modelId="{C6385670-3F5C-4E09-863A-8C56C658A91E}">
      <dgm:prSet phldrT="[Text]" custT="1"/>
      <dgm:spPr/>
      <dgm:t>
        <a:bodyPr/>
        <a:lstStyle/>
        <a:p>
          <a:r>
            <a:rPr lang="en-US" sz="1100"/>
            <a:t>Launch of Merchandise and Collectibles</a:t>
          </a:r>
        </a:p>
      </dgm:t>
    </dgm:pt>
    <dgm:pt modelId="{833849EB-A244-44AF-9E77-EF433B7DAC50}" type="parTrans" cxnId="{7726C52F-2501-4D40-ADE5-AFAB165F5D77}">
      <dgm:prSet/>
      <dgm:spPr/>
      <dgm:t>
        <a:bodyPr/>
        <a:lstStyle/>
        <a:p>
          <a:endParaRPr lang="en-US"/>
        </a:p>
      </dgm:t>
    </dgm:pt>
    <dgm:pt modelId="{9A9F5F41-AF0E-461A-981A-EB5A56DD003C}" type="sibTrans" cxnId="{7726C52F-2501-4D40-ADE5-AFAB165F5D77}">
      <dgm:prSet/>
      <dgm:spPr/>
      <dgm:t>
        <a:bodyPr/>
        <a:lstStyle/>
        <a:p>
          <a:endParaRPr lang="en-US"/>
        </a:p>
      </dgm:t>
    </dgm:pt>
    <dgm:pt modelId="{EA790C74-A5B9-418F-9A78-356A39D4EC61}">
      <dgm:prSet custT="1"/>
      <dgm:spPr/>
      <dgm:t>
        <a:bodyPr/>
        <a:lstStyle/>
        <a:p>
          <a:r>
            <a:rPr lang="en-US" sz="1100"/>
            <a:t>Partnerships with Other Solana Projects</a:t>
          </a:r>
        </a:p>
      </dgm:t>
    </dgm:pt>
    <dgm:pt modelId="{4C544842-7C67-4694-87A0-AFD8708A6058}" type="parTrans" cxnId="{B47927B3-F7BC-4AED-9FDF-772B12C6EC03}">
      <dgm:prSet/>
      <dgm:spPr/>
      <dgm:t>
        <a:bodyPr/>
        <a:lstStyle/>
        <a:p>
          <a:endParaRPr lang="en-US"/>
        </a:p>
      </dgm:t>
    </dgm:pt>
    <dgm:pt modelId="{C85DECF6-0517-4C2D-97C0-39FB07EB185A}" type="sibTrans" cxnId="{B47927B3-F7BC-4AED-9FDF-772B12C6EC03}">
      <dgm:prSet/>
      <dgm:spPr/>
      <dgm:t>
        <a:bodyPr/>
        <a:lstStyle/>
        <a:p>
          <a:endParaRPr lang="en-US"/>
        </a:p>
      </dgm:t>
    </dgm:pt>
    <dgm:pt modelId="{1C66D309-CC66-4616-A585-7DB77B79D591}">
      <dgm:prSet custT="1"/>
      <dgm:spPr/>
      <dgm:t>
        <a:bodyPr/>
        <a:lstStyle/>
        <a:p>
          <a:r>
            <a:rPr lang="en-US" sz="1100"/>
            <a:t>Mobile App Development Begins</a:t>
          </a:r>
        </a:p>
      </dgm:t>
    </dgm:pt>
    <dgm:pt modelId="{217E2DED-6F8C-4D00-A2E4-186D32C49B38}" type="parTrans" cxnId="{D7F185F2-3642-49B4-A2AD-E842433602A5}">
      <dgm:prSet/>
      <dgm:spPr/>
      <dgm:t>
        <a:bodyPr/>
        <a:lstStyle/>
        <a:p>
          <a:endParaRPr lang="en-US"/>
        </a:p>
      </dgm:t>
    </dgm:pt>
    <dgm:pt modelId="{55565A09-D7CA-48AA-A8BA-6D016570EFB3}" type="sibTrans" cxnId="{D7F185F2-3642-49B4-A2AD-E842433602A5}">
      <dgm:prSet/>
      <dgm:spPr/>
      <dgm:t>
        <a:bodyPr/>
        <a:lstStyle/>
        <a:p>
          <a:endParaRPr lang="en-US"/>
        </a:p>
      </dgm:t>
    </dgm:pt>
    <dgm:pt modelId="{2BB4603E-7975-4D00-A0ED-D6FBDA61A02B}">
      <dgm:prSet custT="1"/>
      <dgm:spPr/>
      <dgm:t>
        <a:bodyPr/>
        <a:lstStyle/>
        <a:p>
          <a:r>
            <a:rPr lang="en-US" sz="1100"/>
            <a:t>Integration with Major NFT Marketplaces</a:t>
          </a:r>
        </a:p>
      </dgm:t>
    </dgm:pt>
    <dgm:pt modelId="{8DBD9979-37CA-441A-8B22-4E038C92FFBD}" type="parTrans" cxnId="{42FAD95B-44D2-46EE-B704-3D4843A13CE5}">
      <dgm:prSet/>
      <dgm:spPr/>
      <dgm:t>
        <a:bodyPr/>
        <a:lstStyle/>
        <a:p>
          <a:endParaRPr lang="en-US"/>
        </a:p>
      </dgm:t>
    </dgm:pt>
    <dgm:pt modelId="{D21D78E8-4E83-4114-9448-D8671E99AE12}" type="sibTrans" cxnId="{42FAD95B-44D2-46EE-B704-3D4843A13CE5}">
      <dgm:prSet/>
      <dgm:spPr/>
      <dgm:t>
        <a:bodyPr/>
        <a:lstStyle/>
        <a:p>
          <a:endParaRPr lang="en-US"/>
        </a:p>
      </dgm:t>
    </dgm:pt>
    <dgm:pt modelId="{884DAA00-CBE1-4D99-AE4B-63DC0581AE5D}">
      <dgm:prSet custT="1"/>
      <dgm:spPr/>
      <dgm:t>
        <a:bodyPr/>
        <a:lstStyle/>
        <a:p>
          <a:r>
            <a:rPr lang="en-US" sz="1100"/>
            <a:t>Celebrity Endorsements and Partnerships</a:t>
          </a:r>
        </a:p>
      </dgm:t>
    </dgm:pt>
    <dgm:pt modelId="{785EA9F6-3A17-4683-98CF-6E06F697E9A4}" type="parTrans" cxnId="{29345E38-E725-4334-86F0-B901A97F3076}">
      <dgm:prSet/>
      <dgm:spPr/>
      <dgm:t>
        <a:bodyPr/>
        <a:lstStyle/>
        <a:p>
          <a:endParaRPr lang="en-US"/>
        </a:p>
      </dgm:t>
    </dgm:pt>
    <dgm:pt modelId="{6F026C41-A7C2-41D8-B4D1-449D6CD4E922}" type="sibTrans" cxnId="{29345E38-E725-4334-86F0-B901A97F3076}">
      <dgm:prSet/>
      <dgm:spPr/>
      <dgm:t>
        <a:bodyPr/>
        <a:lstStyle/>
        <a:p>
          <a:endParaRPr lang="en-US"/>
        </a:p>
      </dgm:t>
    </dgm:pt>
    <dgm:pt modelId="{5C0F5E0F-A360-49F6-B865-16977772EB47}">
      <dgm:prSet custT="1"/>
      <dgm:spPr/>
      <dgm:t>
        <a:bodyPr/>
        <a:lstStyle/>
        <a:p>
          <a:r>
            <a:rPr lang="en-US" sz="1100"/>
            <a:t>Community Governance Implementation</a:t>
          </a:r>
        </a:p>
      </dgm:t>
    </dgm:pt>
    <dgm:pt modelId="{4F1B96DC-DEB4-4C31-80A9-07FEDBE85116}" type="parTrans" cxnId="{91BC7B1C-EF73-48EB-B4A5-82A34C2572B7}">
      <dgm:prSet/>
      <dgm:spPr/>
      <dgm:t>
        <a:bodyPr/>
        <a:lstStyle/>
        <a:p>
          <a:endParaRPr lang="en-US"/>
        </a:p>
      </dgm:t>
    </dgm:pt>
    <dgm:pt modelId="{165B9E48-A274-47CD-851C-53351557310C}" type="sibTrans" cxnId="{91BC7B1C-EF73-48EB-B4A5-82A34C2572B7}">
      <dgm:prSet/>
      <dgm:spPr/>
      <dgm:t>
        <a:bodyPr/>
        <a:lstStyle/>
        <a:p>
          <a:endParaRPr lang="en-US"/>
        </a:p>
      </dgm:t>
    </dgm:pt>
    <dgm:pt modelId="{162E66C1-EAA9-48B8-B4E3-1B9CDB84B6EA}" type="pres">
      <dgm:prSet presAssocID="{B7BD802F-B682-4637-BDA9-71CBE7614D00}" presName="Name0" presStyleCnt="0">
        <dgm:presLayoutVars>
          <dgm:dir/>
          <dgm:animLvl val="lvl"/>
          <dgm:resizeHandles val="exact"/>
        </dgm:presLayoutVars>
      </dgm:prSet>
      <dgm:spPr/>
      <dgm:t>
        <a:bodyPr/>
        <a:lstStyle/>
        <a:p>
          <a:endParaRPr lang="en-US"/>
        </a:p>
      </dgm:t>
    </dgm:pt>
    <dgm:pt modelId="{C1ADD182-7A6B-4CE2-A88D-C0385E9E1906}" type="pres">
      <dgm:prSet presAssocID="{FCB8B166-316F-42C0-A249-1199742EAD9B}" presName="composite" presStyleCnt="0"/>
      <dgm:spPr/>
    </dgm:pt>
    <dgm:pt modelId="{A7640747-4EDB-4A2D-9701-F1897B9FE5D2}" type="pres">
      <dgm:prSet presAssocID="{FCB8B166-316F-42C0-A249-1199742EAD9B}" presName="parTx" presStyleLbl="alignNode1" presStyleIdx="0" presStyleCnt="3">
        <dgm:presLayoutVars>
          <dgm:chMax val="0"/>
          <dgm:chPref val="0"/>
          <dgm:bulletEnabled val="1"/>
        </dgm:presLayoutVars>
      </dgm:prSet>
      <dgm:spPr/>
      <dgm:t>
        <a:bodyPr/>
        <a:lstStyle/>
        <a:p>
          <a:endParaRPr lang="en-US"/>
        </a:p>
      </dgm:t>
    </dgm:pt>
    <dgm:pt modelId="{AF4B3E13-5652-4EA6-9938-F06C620A530A}" type="pres">
      <dgm:prSet presAssocID="{FCB8B166-316F-42C0-A249-1199742EAD9B}" presName="desTx" presStyleLbl="alignAccFollowNode1" presStyleIdx="0" presStyleCnt="3" custScaleY="95657">
        <dgm:presLayoutVars>
          <dgm:bulletEnabled val="1"/>
        </dgm:presLayoutVars>
      </dgm:prSet>
      <dgm:spPr/>
      <dgm:t>
        <a:bodyPr/>
        <a:lstStyle/>
        <a:p>
          <a:endParaRPr lang="en-US"/>
        </a:p>
      </dgm:t>
    </dgm:pt>
    <dgm:pt modelId="{F1230643-A80F-494F-8877-17ED0068B87E}" type="pres">
      <dgm:prSet presAssocID="{6DEA293B-E1F0-4766-9C20-968FA57FF6D8}" presName="space" presStyleCnt="0"/>
      <dgm:spPr/>
    </dgm:pt>
    <dgm:pt modelId="{B470D70E-5728-4049-8368-711D83B697C2}" type="pres">
      <dgm:prSet presAssocID="{68EA3087-E1E4-4D12-923A-793BFB33E6F6}" presName="composite" presStyleCnt="0"/>
      <dgm:spPr/>
    </dgm:pt>
    <dgm:pt modelId="{7E03DB30-60D4-4C1B-868F-0F47EBF47EA6}" type="pres">
      <dgm:prSet presAssocID="{68EA3087-E1E4-4D12-923A-793BFB33E6F6}" presName="parTx" presStyleLbl="alignNode1" presStyleIdx="1" presStyleCnt="3">
        <dgm:presLayoutVars>
          <dgm:chMax val="0"/>
          <dgm:chPref val="0"/>
          <dgm:bulletEnabled val="1"/>
        </dgm:presLayoutVars>
      </dgm:prSet>
      <dgm:spPr/>
      <dgm:t>
        <a:bodyPr/>
        <a:lstStyle/>
        <a:p>
          <a:endParaRPr lang="en-US"/>
        </a:p>
      </dgm:t>
    </dgm:pt>
    <dgm:pt modelId="{1324D673-12E6-426A-A9D2-427C0EF22122}" type="pres">
      <dgm:prSet presAssocID="{68EA3087-E1E4-4D12-923A-793BFB33E6F6}" presName="desTx" presStyleLbl="alignAccFollowNode1" presStyleIdx="1" presStyleCnt="3">
        <dgm:presLayoutVars>
          <dgm:bulletEnabled val="1"/>
        </dgm:presLayoutVars>
      </dgm:prSet>
      <dgm:spPr/>
      <dgm:t>
        <a:bodyPr/>
        <a:lstStyle/>
        <a:p>
          <a:endParaRPr lang="en-US"/>
        </a:p>
      </dgm:t>
    </dgm:pt>
    <dgm:pt modelId="{105BF760-ED39-4049-A2AC-0EDC13D3D2F3}" type="pres">
      <dgm:prSet presAssocID="{F6E97C00-F6DA-484F-97BC-323B1C010164}" presName="space" presStyleCnt="0"/>
      <dgm:spPr/>
    </dgm:pt>
    <dgm:pt modelId="{2ED15BA0-CC9B-4266-B956-6552DE6DFEFD}" type="pres">
      <dgm:prSet presAssocID="{3DC74785-DD08-4926-9FA3-D8B412E9A36B}" presName="composite" presStyleCnt="0"/>
      <dgm:spPr/>
    </dgm:pt>
    <dgm:pt modelId="{34CA55AA-DCD1-45DC-8536-DBDE4C14AD7A}" type="pres">
      <dgm:prSet presAssocID="{3DC74785-DD08-4926-9FA3-D8B412E9A36B}" presName="parTx" presStyleLbl="alignNode1" presStyleIdx="2" presStyleCnt="3">
        <dgm:presLayoutVars>
          <dgm:chMax val="0"/>
          <dgm:chPref val="0"/>
          <dgm:bulletEnabled val="1"/>
        </dgm:presLayoutVars>
      </dgm:prSet>
      <dgm:spPr/>
      <dgm:t>
        <a:bodyPr/>
        <a:lstStyle/>
        <a:p>
          <a:endParaRPr lang="en-US"/>
        </a:p>
      </dgm:t>
    </dgm:pt>
    <dgm:pt modelId="{6757DC51-77E6-47DF-841E-604B9D5FC60F}" type="pres">
      <dgm:prSet presAssocID="{3DC74785-DD08-4926-9FA3-D8B412E9A36B}" presName="desTx" presStyleLbl="alignAccFollowNode1" presStyleIdx="2" presStyleCnt="3">
        <dgm:presLayoutVars>
          <dgm:bulletEnabled val="1"/>
        </dgm:presLayoutVars>
      </dgm:prSet>
      <dgm:spPr/>
      <dgm:t>
        <a:bodyPr/>
        <a:lstStyle/>
        <a:p>
          <a:endParaRPr lang="en-US"/>
        </a:p>
      </dgm:t>
    </dgm:pt>
  </dgm:ptLst>
  <dgm:cxnLst>
    <dgm:cxn modelId="{2F86BA28-45E0-45F2-A1DE-2E1976CF608E}" srcId="{B7BD802F-B682-4637-BDA9-71CBE7614D00}" destId="{68EA3087-E1E4-4D12-923A-793BFB33E6F6}" srcOrd="1" destOrd="0" parTransId="{F7F7CFEC-1EFF-49F6-A141-AC4C6211A334}" sibTransId="{F6E97C00-F6DA-484F-97BC-323B1C010164}"/>
    <dgm:cxn modelId="{42FAD95B-44D2-46EE-B704-3D4843A13CE5}" srcId="{68EA3087-E1E4-4D12-923A-793BFB33E6F6}" destId="{2BB4603E-7975-4D00-A0ED-D6FBDA61A02B}" srcOrd="1" destOrd="0" parTransId="{8DBD9979-37CA-441A-8B22-4E038C92FFBD}" sibTransId="{D21D78E8-4E83-4114-9448-D8671E99AE12}"/>
    <dgm:cxn modelId="{3EBC13AA-B241-4ABA-9D13-379BB751D0A0}" srcId="{68EA3087-E1E4-4D12-923A-793BFB33E6F6}" destId="{324ACF1D-CA52-4FA1-9B3A-7435CD94C1B7}" srcOrd="0" destOrd="0" parTransId="{9A4A2DAE-58AE-422A-86CF-083DF594BC9D}" sibTransId="{1B40D655-999B-49E9-B3D6-49B934ACE6E1}"/>
    <dgm:cxn modelId="{16AFEDD2-E6A5-4600-A97C-A99CCB84D2B9}" type="presOf" srcId="{5C0F5E0F-A360-49F6-B865-16977772EB47}" destId="{6757DC51-77E6-47DF-841E-604B9D5FC60F}" srcOrd="0" destOrd="1" presId="urn:microsoft.com/office/officeart/2005/8/layout/hList1"/>
    <dgm:cxn modelId="{B47927B3-F7BC-4AED-9FDF-772B12C6EC03}" srcId="{FCB8B166-316F-42C0-A249-1199742EAD9B}" destId="{EA790C74-A5B9-418F-9A78-356A39D4EC61}" srcOrd="1" destOrd="0" parTransId="{4C544842-7C67-4694-87A0-AFD8708A6058}" sibTransId="{C85DECF6-0517-4C2D-97C0-39FB07EB185A}"/>
    <dgm:cxn modelId="{29345E38-E725-4334-86F0-B901A97F3076}" srcId="{68EA3087-E1E4-4D12-923A-793BFB33E6F6}" destId="{884DAA00-CBE1-4D99-AE4B-63DC0581AE5D}" srcOrd="2" destOrd="0" parTransId="{785EA9F6-3A17-4683-98CF-6E06F697E9A4}" sibTransId="{6F026C41-A7C2-41D8-B4D1-449D6CD4E922}"/>
    <dgm:cxn modelId="{1EDBCA76-329A-47AF-B7F9-90D5A3C3EB75}" type="presOf" srcId="{B7BD802F-B682-4637-BDA9-71CBE7614D00}" destId="{162E66C1-EAA9-48B8-B4E3-1B9CDB84B6EA}" srcOrd="0" destOrd="0" presId="urn:microsoft.com/office/officeart/2005/8/layout/hList1"/>
    <dgm:cxn modelId="{A1873687-34FC-434D-A8F9-96393B6DB880}" srcId="{FCB8B166-316F-42C0-A249-1199742EAD9B}" destId="{0387D797-A135-44CC-9D02-1502ED67C7C7}" srcOrd="0" destOrd="0" parTransId="{EE3D22B0-8CC6-4570-AF3A-A2A53287584E}" sibTransId="{FEBB56B2-64F6-4EEF-8266-E442BE163F5B}"/>
    <dgm:cxn modelId="{E4DF69A4-F8A8-47A8-86AC-5AF8E4FAA0AB}" type="presOf" srcId="{C6385670-3F5C-4E09-863A-8C56C658A91E}" destId="{6757DC51-77E6-47DF-841E-604B9D5FC60F}" srcOrd="0" destOrd="0" presId="urn:microsoft.com/office/officeart/2005/8/layout/hList1"/>
    <dgm:cxn modelId="{3BB41DA5-14DC-4032-960D-43333A7843A9}" type="presOf" srcId="{324ACF1D-CA52-4FA1-9B3A-7435CD94C1B7}" destId="{1324D673-12E6-426A-A9D2-427C0EF22122}" srcOrd="0" destOrd="0" presId="urn:microsoft.com/office/officeart/2005/8/layout/hList1"/>
    <dgm:cxn modelId="{7726C52F-2501-4D40-ADE5-AFAB165F5D77}" srcId="{3DC74785-DD08-4926-9FA3-D8B412E9A36B}" destId="{C6385670-3F5C-4E09-863A-8C56C658A91E}" srcOrd="0" destOrd="0" parTransId="{833849EB-A244-44AF-9E77-EF433B7DAC50}" sibTransId="{9A9F5F41-AF0E-461A-981A-EB5A56DD003C}"/>
    <dgm:cxn modelId="{FBA22EDC-B1E9-49CC-ADFF-95337AD82036}" type="presOf" srcId="{2BB4603E-7975-4D00-A0ED-D6FBDA61A02B}" destId="{1324D673-12E6-426A-A9D2-427C0EF22122}" srcOrd="0" destOrd="1" presId="urn:microsoft.com/office/officeart/2005/8/layout/hList1"/>
    <dgm:cxn modelId="{0793B5BE-30CF-4490-A0D8-2DE2CFB3D40D}" srcId="{B7BD802F-B682-4637-BDA9-71CBE7614D00}" destId="{FCB8B166-316F-42C0-A249-1199742EAD9B}" srcOrd="0" destOrd="0" parTransId="{6F87BFF4-34C5-40A9-A1FB-6431AFAB4563}" sibTransId="{6DEA293B-E1F0-4766-9C20-968FA57FF6D8}"/>
    <dgm:cxn modelId="{678A97A1-1D0B-4549-B6C6-644C3BE3BF39}" type="presOf" srcId="{3DC74785-DD08-4926-9FA3-D8B412E9A36B}" destId="{34CA55AA-DCD1-45DC-8536-DBDE4C14AD7A}" srcOrd="0" destOrd="0" presId="urn:microsoft.com/office/officeart/2005/8/layout/hList1"/>
    <dgm:cxn modelId="{0B058156-90DF-4EB9-B5E3-8BD34DDE88A8}" type="presOf" srcId="{EA790C74-A5B9-418F-9A78-356A39D4EC61}" destId="{AF4B3E13-5652-4EA6-9938-F06C620A530A}" srcOrd="0" destOrd="1" presId="urn:microsoft.com/office/officeart/2005/8/layout/hList1"/>
    <dgm:cxn modelId="{E0407749-986D-48A5-AA96-9C2B297649C0}" type="presOf" srcId="{FCB8B166-316F-42C0-A249-1199742EAD9B}" destId="{A7640747-4EDB-4A2D-9701-F1897B9FE5D2}" srcOrd="0" destOrd="0" presId="urn:microsoft.com/office/officeart/2005/8/layout/hList1"/>
    <dgm:cxn modelId="{91BC7B1C-EF73-48EB-B4A5-82A34C2572B7}" srcId="{3DC74785-DD08-4926-9FA3-D8B412E9A36B}" destId="{5C0F5E0F-A360-49F6-B865-16977772EB47}" srcOrd="1" destOrd="0" parTransId="{4F1B96DC-DEB4-4C31-80A9-07FEDBE85116}" sibTransId="{165B9E48-A274-47CD-851C-53351557310C}"/>
    <dgm:cxn modelId="{AA5D6230-820D-40B0-9D7B-AF4DFDBEDD4A}" type="presOf" srcId="{884DAA00-CBE1-4D99-AE4B-63DC0581AE5D}" destId="{1324D673-12E6-426A-A9D2-427C0EF22122}" srcOrd="0" destOrd="2" presId="urn:microsoft.com/office/officeart/2005/8/layout/hList1"/>
    <dgm:cxn modelId="{55A0C9A7-738B-41F9-B450-B9CCBC5A5965}" type="presOf" srcId="{68EA3087-E1E4-4D12-923A-793BFB33E6F6}" destId="{7E03DB30-60D4-4C1B-868F-0F47EBF47EA6}" srcOrd="0" destOrd="0" presId="urn:microsoft.com/office/officeart/2005/8/layout/hList1"/>
    <dgm:cxn modelId="{25AF9286-7053-40B5-B27B-37694EEA6B94}" type="presOf" srcId="{0387D797-A135-44CC-9D02-1502ED67C7C7}" destId="{AF4B3E13-5652-4EA6-9938-F06C620A530A}" srcOrd="0" destOrd="0" presId="urn:microsoft.com/office/officeart/2005/8/layout/hList1"/>
    <dgm:cxn modelId="{D7F185F2-3642-49B4-A2AD-E842433602A5}" srcId="{FCB8B166-316F-42C0-A249-1199742EAD9B}" destId="{1C66D309-CC66-4616-A585-7DB77B79D591}" srcOrd="2" destOrd="0" parTransId="{217E2DED-6F8C-4D00-A2E4-186D32C49B38}" sibTransId="{55565A09-D7CA-48AA-A8BA-6D016570EFB3}"/>
    <dgm:cxn modelId="{55ED4781-509A-4BEF-A5AE-9C92E6E2E116}" type="presOf" srcId="{1C66D309-CC66-4616-A585-7DB77B79D591}" destId="{AF4B3E13-5652-4EA6-9938-F06C620A530A}" srcOrd="0" destOrd="2" presId="urn:microsoft.com/office/officeart/2005/8/layout/hList1"/>
    <dgm:cxn modelId="{3A1DCF49-D727-461D-BAF9-F79DBBD60471}" srcId="{B7BD802F-B682-4637-BDA9-71CBE7614D00}" destId="{3DC74785-DD08-4926-9FA3-D8B412E9A36B}" srcOrd="2" destOrd="0" parTransId="{87789BBA-7F8F-454B-A57D-CDE5281DC3D7}" sibTransId="{C2D5FC0F-244F-4F33-A6CC-7793F99EBFC4}"/>
    <dgm:cxn modelId="{25EA53BC-D7A3-4D7E-9738-5678FD89C1A7}" type="presParOf" srcId="{162E66C1-EAA9-48B8-B4E3-1B9CDB84B6EA}" destId="{C1ADD182-7A6B-4CE2-A88D-C0385E9E1906}" srcOrd="0" destOrd="0" presId="urn:microsoft.com/office/officeart/2005/8/layout/hList1"/>
    <dgm:cxn modelId="{90297B96-41EF-45B4-814B-3A6881982A4B}" type="presParOf" srcId="{C1ADD182-7A6B-4CE2-A88D-C0385E9E1906}" destId="{A7640747-4EDB-4A2D-9701-F1897B9FE5D2}" srcOrd="0" destOrd="0" presId="urn:microsoft.com/office/officeart/2005/8/layout/hList1"/>
    <dgm:cxn modelId="{6F540260-5F26-43A2-835B-DDA91FDEF3BB}" type="presParOf" srcId="{C1ADD182-7A6B-4CE2-A88D-C0385E9E1906}" destId="{AF4B3E13-5652-4EA6-9938-F06C620A530A}" srcOrd="1" destOrd="0" presId="urn:microsoft.com/office/officeart/2005/8/layout/hList1"/>
    <dgm:cxn modelId="{A39EC222-9567-4050-B3AF-73A67D48D6A3}" type="presParOf" srcId="{162E66C1-EAA9-48B8-B4E3-1B9CDB84B6EA}" destId="{F1230643-A80F-494F-8877-17ED0068B87E}" srcOrd="1" destOrd="0" presId="urn:microsoft.com/office/officeart/2005/8/layout/hList1"/>
    <dgm:cxn modelId="{678D5984-E6F7-40A1-A678-00B79CB85AF9}" type="presParOf" srcId="{162E66C1-EAA9-48B8-B4E3-1B9CDB84B6EA}" destId="{B470D70E-5728-4049-8368-711D83B697C2}" srcOrd="2" destOrd="0" presId="urn:microsoft.com/office/officeart/2005/8/layout/hList1"/>
    <dgm:cxn modelId="{476E3D51-2008-41C2-A352-DDB45FB19399}" type="presParOf" srcId="{B470D70E-5728-4049-8368-711D83B697C2}" destId="{7E03DB30-60D4-4C1B-868F-0F47EBF47EA6}" srcOrd="0" destOrd="0" presId="urn:microsoft.com/office/officeart/2005/8/layout/hList1"/>
    <dgm:cxn modelId="{22A3B9B5-2AD8-4183-856E-BD7C47ABA5F4}" type="presParOf" srcId="{B470D70E-5728-4049-8368-711D83B697C2}" destId="{1324D673-12E6-426A-A9D2-427C0EF22122}" srcOrd="1" destOrd="0" presId="urn:microsoft.com/office/officeart/2005/8/layout/hList1"/>
    <dgm:cxn modelId="{AF226FC3-419A-4E88-9B43-CFFFE10E2A89}" type="presParOf" srcId="{162E66C1-EAA9-48B8-B4E3-1B9CDB84B6EA}" destId="{105BF760-ED39-4049-A2AC-0EDC13D3D2F3}" srcOrd="3" destOrd="0" presId="urn:microsoft.com/office/officeart/2005/8/layout/hList1"/>
    <dgm:cxn modelId="{72809455-C18C-4F6B-A274-BB19AEB8A6EB}" type="presParOf" srcId="{162E66C1-EAA9-48B8-B4E3-1B9CDB84B6EA}" destId="{2ED15BA0-CC9B-4266-B956-6552DE6DFEFD}" srcOrd="4" destOrd="0" presId="urn:microsoft.com/office/officeart/2005/8/layout/hList1"/>
    <dgm:cxn modelId="{A648F82D-3548-4385-A2C0-44A32EAFF8E0}" type="presParOf" srcId="{2ED15BA0-CC9B-4266-B956-6552DE6DFEFD}" destId="{34CA55AA-DCD1-45DC-8536-DBDE4C14AD7A}" srcOrd="0" destOrd="0" presId="urn:microsoft.com/office/officeart/2005/8/layout/hList1"/>
    <dgm:cxn modelId="{906C95A1-0DCB-44FB-98A6-1BAC582D22F9}" type="presParOf" srcId="{2ED15BA0-CC9B-4266-B956-6552DE6DFEFD}" destId="{6757DC51-77E6-47DF-841E-604B9D5FC60F}" srcOrd="1" destOrd="0" presId="urn:microsoft.com/office/officeart/2005/8/layout/h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BD802F-B682-4637-BDA9-71CBE7614D00}"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FCB8B166-316F-42C0-A249-1199742EAD9B}">
      <dgm:prSet phldrT="[Text]" custT="1"/>
      <dgm:spPr/>
      <dgm:t>
        <a:bodyPr/>
        <a:lstStyle/>
        <a:p>
          <a:pPr algn="ctr"/>
          <a:r>
            <a:rPr lang="en-US" sz="1200"/>
            <a:t>Phase 7: Eternal Evolution</a:t>
          </a:r>
        </a:p>
      </dgm:t>
    </dgm:pt>
    <dgm:pt modelId="{6F87BFF4-34C5-40A9-A1FB-6431AFAB4563}" type="parTrans" cxnId="{0793B5BE-30CF-4490-A0D8-2DE2CFB3D40D}">
      <dgm:prSet/>
      <dgm:spPr/>
      <dgm:t>
        <a:bodyPr/>
        <a:lstStyle/>
        <a:p>
          <a:endParaRPr lang="en-US"/>
        </a:p>
      </dgm:t>
    </dgm:pt>
    <dgm:pt modelId="{6DEA293B-E1F0-4766-9C20-968FA57FF6D8}" type="sibTrans" cxnId="{0793B5BE-30CF-4490-A0D8-2DE2CFB3D40D}">
      <dgm:prSet/>
      <dgm:spPr/>
      <dgm:t>
        <a:bodyPr/>
        <a:lstStyle/>
        <a:p>
          <a:endParaRPr lang="en-US"/>
        </a:p>
      </dgm:t>
    </dgm:pt>
    <dgm:pt modelId="{0387D797-A135-44CC-9D02-1502ED67C7C7}">
      <dgm:prSet phldrT="[Text]" custT="1"/>
      <dgm:spPr/>
      <dgm:t>
        <a:bodyPr/>
        <a:lstStyle/>
        <a:p>
          <a:r>
            <a:rPr lang="en-US" sz="1200"/>
            <a:t>Continuous Development and Updates</a:t>
          </a:r>
        </a:p>
      </dgm:t>
    </dgm:pt>
    <dgm:pt modelId="{EE3D22B0-8CC6-4570-AF3A-A2A53287584E}" type="parTrans" cxnId="{A1873687-34FC-434D-A8F9-96393B6DB880}">
      <dgm:prSet/>
      <dgm:spPr/>
      <dgm:t>
        <a:bodyPr/>
        <a:lstStyle/>
        <a:p>
          <a:endParaRPr lang="en-US"/>
        </a:p>
      </dgm:t>
    </dgm:pt>
    <dgm:pt modelId="{FEBB56B2-64F6-4EEF-8266-E442BE163F5B}" type="sibTrans" cxnId="{A1873687-34FC-434D-A8F9-96393B6DB880}">
      <dgm:prSet/>
      <dgm:spPr/>
      <dgm:t>
        <a:bodyPr/>
        <a:lstStyle/>
        <a:p>
          <a:endParaRPr lang="en-US"/>
        </a:p>
      </dgm:t>
    </dgm:pt>
    <dgm:pt modelId="{F0B8E789-929E-4514-BD2F-642018A5E6BC}">
      <dgm:prSet custT="1"/>
      <dgm:spPr/>
      <dgm:t>
        <a:bodyPr/>
        <a:lstStyle/>
        <a:p>
          <a:r>
            <a:rPr lang="en-US" sz="1200"/>
            <a:t>Exploration of Metaverse Opportunities</a:t>
          </a:r>
        </a:p>
      </dgm:t>
    </dgm:pt>
    <dgm:pt modelId="{FA4BEA3D-71E4-4B31-8185-AC2B1A1B2368}" type="parTrans" cxnId="{4B1DB300-BBD1-423A-AFFB-AEBF45A50F12}">
      <dgm:prSet/>
      <dgm:spPr/>
      <dgm:t>
        <a:bodyPr/>
        <a:lstStyle/>
        <a:p>
          <a:endParaRPr lang="en-US"/>
        </a:p>
      </dgm:t>
    </dgm:pt>
    <dgm:pt modelId="{51406A54-89D9-45F6-BC3F-223E5B4C1645}" type="sibTrans" cxnId="{4B1DB300-BBD1-423A-AFFB-AEBF45A50F12}">
      <dgm:prSet/>
      <dgm:spPr/>
      <dgm:t>
        <a:bodyPr/>
        <a:lstStyle/>
        <a:p>
          <a:endParaRPr lang="en-US"/>
        </a:p>
      </dgm:t>
    </dgm:pt>
    <dgm:pt modelId="{EFF275B9-9CB5-4862-9AB3-4672E489B424}">
      <dgm:prSet custT="1"/>
      <dgm:spPr/>
      <dgm:t>
        <a:bodyPr/>
        <a:lstStyle/>
        <a:p>
          <a:r>
            <a:rPr lang="en-US" sz="1200"/>
            <a:t>Expansion to Other Blockchains</a:t>
          </a:r>
        </a:p>
      </dgm:t>
    </dgm:pt>
    <dgm:pt modelId="{B120D139-CC7E-41FF-9846-64CE396EC874}" type="parTrans" cxnId="{F35F89AE-7069-4747-8E1C-CAA8F43666C5}">
      <dgm:prSet/>
      <dgm:spPr/>
      <dgm:t>
        <a:bodyPr/>
        <a:lstStyle/>
        <a:p>
          <a:endParaRPr lang="en-US"/>
        </a:p>
      </dgm:t>
    </dgm:pt>
    <dgm:pt modelId="{9CAB7C91-2CED-4DEC-AFA0-95C4EA9F9645}" type="sibTrans" cxnId="{F35F89AE-7069-4747-8E1C-CAA8F43666C5}">
      <dgm:prSet/>
      <dgm:spPr/>
      <dgm:t>
        <a:bodyPr/>
        <a:lstStyle/>
        <a:p>
          <a:endParaRPr lang="en-US"/>
        </a:p>
      </dgm:t>
    </dgm:pt>
    <dgm:pt modelId="{162E66C1-EAA9-48B8-B4E3-1B9CDB84B6EA}" type="pres">
      <dgm:prSet presAssocID="{B7BD802F-B682-4637-BDA9-71CBE7614D00}" presName="Name0" presStyleCnt="0">
        <dgm:presLayoutVars>
          <dgm:dir/>
          <dgm:animLvl val="lvl"/>
          <dgm:resizeHandles val="exact"/>
        </dgm:presLayoutVars>
      </dgm:prSet>
      <dgm:spPr/>
      <dgm:t>
        <a:bodyPr/>
        <a:lstStyle/>
        <a:p>
          <a:endParaRPr lang="en-US"/>
        </a:p>
      </dgm:t>
    </dgm:pt>
    <dgm:pt modelId="{C1ADD182-7A6B-4CE2-A88D-C0385E9E1906}" type="pres">
      <dgm:prSet presAssocID="{FCB8B166-316F-42C0-A249-1199742EAD9B}" presName="composite" presStyleCnt="0"/>
      <dgm:spPr/>
    </dgm:pt>
    <dgm:pt modelId="{A7640747-4EDB-4A2D-9701-F1897B9FE5D2}" type="pres">
      <dgm:prSet presAssocID="{FCB8B166-316F-42C0-A249-1199742EAD9B}" presName="parTx" presStyleLbl="alignNode1" presStyleIdx="0" presStyleCnt="1" custScaleY="151952">
        <dgm:presLayoutVars>
          <dgm:chMax val="0"/>
          <dgm:chPref val="0"/>
          <dgm:bulletEnabled val="1"/>
        </dgm:presLayoutVars>
      </dgm:prSet>
      <dgm:spPr/>
      <dgm:t>
        <a:bodyPr/>
        <a:lstStyle/>
        <a:p>
          <a:endParaRPr lang="en-US"/>
        </a:p>
      </dgm:t>
    </dgm:pt>
    <dgm:pt modelId="{AF4B3E13-5652-4EA6-9938-F06C620A530A}" type="pres">
      <dgm:prSet presAssocID="{FCB8B166-316F-42C0-A249-1199742EAD9B}" presName="desTx" presStyleLbl="alignAccFollowNode1" presStyleIdx="0" presStyleCnt="1" custScaleY="95657">
        <dgm:presLayoutVars>
          <dgm:bulletEnabled val="1"/>
        </dgm:presLayoutVars>
      </dgm:prSet>
      <dgm:spPr/>
      <dgm:t>
        <a:bodyPr/>
        <a:lstStyle/>
        <a:p>
          <a:endParaRPr lang="en-US"/>
        </a:p>
      </dgm:t>
    </dgm:pt>
  </dgm:ptLst>
  <dgm:cxnLst>
    <dgm:cxn modelId="{F35F89AE-7069-4747-8E1C-CAA8F43666C5}" srcId="{FCB8B166-316F-42C0-A249-1199742EAD9B}" destId="{EFF275B9-9CB5-4862-9AB3-4672E489B424}" srcOrd="2" destOrd="0" parTransId="{B120D139-CC7E-41FF-9846-64CE396EC874}" sibTransId="{9CAB7C91-2CED-4DEC-AFA0-95C4EA9F9645}"/>
    <dgm:cxn modelId="{1EDBCA76-329A-47AF-B7F9-90D5A3C3EB75}" type="presOf" srcId="{B7BD802F-B682-4637-BDA9-71CBE7614D00}" destId="{162E66C1-EAA9-48B8-B4E3-1B9CDB84B6EA}" srcOrd="0" destOrd="0" presId="urn:microsoft.com/office/officeart/2005/8/layout/hList1"/>
    <dgm:cxn modelId="{92D91351-BAD4-45FB-A306-51C67987C82F}" type="presOf" srcId="{EFF275B9-9CB5-4862-9AB3-4672E489B424}" destId="{AF4B3E13-5652-4EA6-9938-F06C620A530A}" srcOrd="0" destOrd="2" presId="urn:microsoft.com/office/officeart/2005/8/layout/hList1"/>
    <dgm:cxn modelId="{6F89645C-95B8-42E0-B44D-6599F57A15D7}" type="presOf" srcId="{F0B8E789-929E-4514-BD2F-642018A5E6BC}" destId="{AF4B3E13-5652-4EA6-9938-F06C620A530A}" srcOrd="0" destOrd="1" presId="urn:microsoft.com/office/officeart/2005/8/layout/hList1"/>
    <dgm:cxn modelId="{4B1DB300-BBD1-423A-AFFB-AEBF45A50F12}" srcId="{FCB8B166-316F-42C0-A249-1199742EAD9B}" destId="{F0B8E789-929E-4514-BD2F-642018A5E6BC}" srcOrd="1" destOrd="0" parTransId="{FA4BEA3D-71E4-4B31-8185-AC2B1A1B2368}" sibTransId="{51406A54-89D9-45F6-BC3F-223E5B4C1645}"/>
    <dgm:cxn modelId="{0793B5BE-30CF-4490-A0D8-2DE2CFB3D40D}" srcId="{B7BD802F-B682-4637-BDA9-71CBE7614D00}" destId="{FCB8B166-316F-42C0-A249-1199742EAD9B}" srcOrd="0" destOrd="0" parTransId="{6F87BFF4-34C5-40A9-A1FB-6431AFAB4563}" sibTransId="{6DEA293B-E1F0-4766-9C20-968FA57FF6D8}"/>
    <dgm:cxn modelId="{A1873687-34FC-434D-A8F9-96393B6DB880}" srcId="{FCB8B166-316F-42C0-A249-1199742EAD9B}" destId="{0387D797-A135-44CC-9D02-1502ED67C7C7}" srcOrd="0" destOrd="0" parTransId="{EE3D22B0-8CC6-4570-AF3A-A2A53287584E}" sibTransId="{FEBB56B2-64F6-4EEF-8266-E442BE163F5B}"/>
    <dgm:cxn modelId="{E0407749-986D-48A5-AA96-9C2B297649C0}" type="presOf" srcId="{FCB8B166-316F-42C0-A249-1199742EAD9B}" destId="{A7640747-4EDB-4A2D-9701-F1897B9FE5D2}" srcOrd="0" destOrd="0" presId="urn:microsoft.com/office/officeart/2005/8/layout/hList1"/>
    <dgm:cxn modelId="{25AF9286-7053-40B5-B27B-37694EEA6B94}" type="presOf" srcId="{0387D797-A135-44CC-9D02-1502ED67C7C7}" destId="{AF4B3E13-5652-4EA6-9938-F06C620A530A}" srcOrd="0" destOrd="0" presId="urn:microsoft.com/office/officeart/2005/8/layout/hList1"/>
    <dgm:cxn modelId="{25EA53BC-D7A3-4D7E-9738-5678FD89C1A7}" type="presParOf" srcId="{162E66C1-EAA9-48B8-B4E3-1B9CDB84B6EA}" destId="{C1ADD182-7A6B-4CE2-A88D-C0385E9E1906}" srcOrd="0" destOrd="0" presId="urn:microsoft.com/office/officeart/2005/8/layout/hList1"/>
    <dgm:cxn modelId="{90297B96-41EF-45B4-814B-3A6881982A4B}" type="presParOf" srcId="{C1ADD182-7A6B-4CE2-A88D-C0385E9E1906}" destId="{A7640747-4EDB-4A2D-9701-F1897B9FE5D2}" srcOrd="0" destOrd="0" presId="urn:microsoft.com/office/officeart/2005/8/layout/hList1"/>
    <dgm:cxn modelId="{6F540260-5F26-43A2-835B-DDA91FDEF3BB}" type="presParOf" srcId="{C1ADD182-7A6B-4CE2-A88D-C0385E9E1906}" destId="{AF4B3E13-5652-4EA6-9938-F06C620A530A}" srcOrd="1" destOrd="0" presId="urn:microsoft.com/office/officeart/2005/8/layout/hLis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D699583-2D9A-47BA-AC1D-E1108EFDDDFB}" type="doc">
      <dgm:prSet loTypeId="urn:diagrams.loki3.com/BracketList" loCatId="list" qsTypeId="urn:microsoft.com/office/officeart/2005/8/quickstyle/simple1" qsCatId="simple" csTypeId="urn:microsoft.com/office/officeart/2005/8/colors/accent1_2" csCatId="accent1" phldr="1"/>
      <dgm:spPr/>
      <dgm:t>
        <a:bodyPr/>
        <a:lstStyle/>
        <a:p>
          <a:endParaRPr lang="en-US"/>
        </a:p>
      </dgm:t>
    </dgm:pt>
    <dgm:pt modelId="{3FD4070C-18C2-4DAE-89AF-4E740F3F5CD2}">
      <dgm:prSet phldrT="[Text]" custT="1"/>
      <dgm:spPr/>
      <dgm:t>
        <a:bodyPr/>
        <a:lstStyle/>
        <a:p>
          <a:r>
            <a:rPr lang="en-US" sz="1200">
              <a:latin typeface="Times New Roman" panose="02020603050405020304" pitchFamily="18" charset="0"/>
              <a:cs typeface="Times New Roman" panose="02020603050405020304" pitchFamily="18" charset="0"/>
            </a:rPr>
            <a:t>Acquire Powerful Gods</a:t>
          </a:r>
        </a:p>
      </dgm:t>
    </dgm:pt>
    <dgm:pt modelId="{A2BD5A5E-8930-4E69-8094-168C3AD86B82}" type="parTrans" cxnId="{58FF201B-30EB-4DF6-BF47-E61A88F24077}">
      <dgm:prSet/>
      <dgm:spPr/>
      <dgm:t>
        <a:bodyPr/>
        <a:lstStyle/>
        <a:p>
          <a:endParaRPr lang="en-US"/>
        </a:p>
      </dgm:t>
    </dgm:pt>
    <dgm:pt modelId="{3FAC1877-C7A0-4BBD-8DF7-2A7C7DB62C27}" type="sibTrans" cxnId="{58FF201B-30EB-4DF6-BF47-E61A88F24077}">
      <dgm:prSet/>
      <dgm:spPr/>
      <dgm:t>
        <a:bodyPr/>
        <a:lstStyle/>
        <a:p>
          <a:endParaRPr lang="en-US"/>
        </a:p>
      </dgm:t>
    </dgm:pt>
    <dgm:pt modelId="{D77F55E1-A284-4CC7-BDF4-4D62AE72F063}">
      <dgm:prSet phldrT="[Text]" custT="1"/>
      <dgm:spPr/>
      <dgm:t>
        <a:bodyPr/>
        <a:lstStyle/>
        <a:p>
          <a:r>
            <a:rPr lang="en-US" sz="1100">
              <a:latin typeface="Times New Roman" panose="02020603050405020304" pitchFamily="18" charset="0"/>
              <a:cs typeface="Times New Roman" panose="02020603050405020304" pitchFamily="18" charset="0"/>
            </a:rPr>
            <a:t>Users can bid on the unique Gods created by Solana Gods designers and acquire them as their own MEMEs. These Gods possess extraordinary abilities and attributes that can give players an edge in the competitive tournaments.</a:t>
          </a:r>
        </a:p>
      </dgm:t>
    </dgm:pt>
    <dgm:pt modelId="{15F8666B-56C7-49ED-A1C7-54BC1756A628}" type="parTrans" cxnId="{5BF670DC-844C-4942-90A9-22E1DC27C6FF}">
      <dgm:prSet/>
      <dgm:spPr/>
      <dgm:t>
        <a:bodyPr/>
        <a:lstStyle/>
        <a:p>
          <a:endParaRPr lang="en-US"/>
        </a:p>
      </dgm:t>
    </dgm:pt>
    <dgm:pt modelId="{72B35D7F-A14A-43AD-82DD-A478EDD65B9B}" type="sibTrans" cxnId="{5BF670DC-844C-4942-90A9-22E1DC27C6FF}">
      <dgm:prSet/>
      <dgm:spPr/>
      <dgm:t>
        <a:bodyPr/>
        <a:lstStyle/>
        <a:p>
          <a:endParaRPr lang="en-US"/>
        </a:p>
      </dgm:t>
    </dgm:pt>
    <dgm:pt modelId="{BA7F85E1-6698-4723-9EAB-6E380A3D6EEE}">
      <dgm:prSet phldrT="[Text]" custT="1"/>
      <dgm:spPr/>
      <dgm:t>
        <a:bodyPr/>
        <a:lstStyle/>
        <a:p>
          <a:r>
            <a:rPr lang="en-US" sz="1200">
              <a:latin typeface="Times New Roman" panose="02020603050405020304" pitchFamily="18" charset="0"/>
              <a:cs typeface="Times New Roman" panose="02020603050405020304" pitchFamily="18" charset="0"/>
            </a:rPr>
            <a:t>Strategic Bidding</a:t>
          </a:r>
        </a:p>
      </dgm:t>
    </dgm:pt>
    <dgm:pt modelId="{017884A3-9D27-40A4-9A6C-39435EA7B117}" type="parTrans" cxnId="{AA359868-97B8-45BE-B93A-9F90173184DC}">
      <dgm:prSet/>
      <dgm:spPr/>
      <dgm:t>
        <a:bodyPr/>
        <a:lstStyle/>
        <a:p>
          <a:endParaRPr lang="en-US"/>
        </a:p>
      </dgm:t>
    </dgm:pt>
    <dgm:pt modelId="{B77E10DE-E3BD-43EA-B131-155B29D74E5A}" type="sibTrans" cxnId="{AA359868-97B8-45BE-B93A-9F90173184DC}">
      <dgm:prSet/>
      <dgm:spPr/>
      <dgm:t>
        <a:bodyPr/>
        <a:lstStyle/>
        <a:p>
          <a:endParaRPr lang="en-US"/>
        </a:p>
      </dgm:t>
    </dgm:pt>
    <dgm:pt modelId="{A511105C-B1BC-45E0-8785-247A3E55783B}">
      <dgm:prSet phldrT="[Text]" custT="1"/>
      <dgm:spPr/>
      <dgm:t>
        <a:bodyPr/>
        <a:lstStyle/>
        <a:p>
          <a:r>
            <a:rPr lang="en-US" sz="1100"/>
            <a:t>Bidding on Gods requires strategic thinking. Users must carefully evaluate each God's strengths, weaknesses, and potential synergies with their existing roster to build a formidable team.</a:t>
          </a:r>
        </a:p>
      </dgm:t>
    </dgm:pt>
    <dgm:pt modelId="{BC434400-4E94-4F46-A87D-5B7EDC411D65}" type="parTrans" cxnId="{09B9AE1D-E490-41CC-872D-4383FCC28F20}">
      <dgm:prSet/>
      <dgm:spPr/>
      <dgm:t>
        <a:bodyPr/>
        <a:lstStyle/>
        <a:p>
          <a:endParaRPr lang="en-US"/>
        </a:p>
      </dgm:t>
    </dgm:pt>
    <dgm:pt modelId="{680AFF02-F9C3-4C6D-8B2C-2DA7290AEFB5}" type="sibTrans" cxnId="{09B9AE1D-E490-41CC-872D-4383FCC28F20}">
      <dgm:prSet/>
      <dgm:spPr/>
      <dgm:t>
        <a:bodyPr/>
        <a:lstStyle/>
        <a:p>
          <a:endParaRPr lang="en-US"/>
        </a:p>
      </dgm:t>
    </dgm:pt>
    <dgm:pt modelId="{AE9CE297-3985-4FBD-9A7A-04766708B785}" type="pres">
      <dgm:prSet presAssocID="{5D699583-2D9A-47BA-AC1D-E1108EFDDDFB}" presName="Name0" presStyleCnt="0">
        <dgm:presLayoutVars>
          <dgm:dir/>
          <dgm:animLvl val="lvl"/>
          <dgm:resizeHandles val="exact"/>
        </dgm:presLayoutVars>
      </dgm:prSet>
      <dgm:spPr/>
      <dgm:t>
        <a:bodyPr/>
        <a:lstStyle/>
        <a:p>
          <a:endParaRPr lang="en-US"/>
        </a:p>
      </dgm:t>
    </dgm:pt>
    <dgm:pt modelId="{D5A6F51F-536D-4A10-B36E-9AE9F2D74ECA}" type="pres">
      <dgm:prSet presAssocID="{3FD4070C-18C2-4DAE-89AF-4E740F3F5CD2}" presName="linNode" presStyleCnt="0"/>
      <dgm:spPr/>
    </dgm:pt>
    <dgm:pt modelId="{73990BE3-2BBC-4360-B7CB-58F2B44B0CA3}" type="pres">
      <dgm:prSet presAssocID="{3FD4070C-18C2-4DAE-89AF-4E740F3F5CD2}" presName="parTx" presStyleLbl="revTx" presStyleIdx="0" presStyleCnt="2">
        <dgm:presLayoutVars>
          <dgm:chMax val="1"/>
          <dgm:bulletEnabled val="1"/>
        </dgm:presLayoutVars>
      </dgm:prSet>
      <dgm:spPr/>
      <dgm:t>
        <a:bodyPr/>
        <a:lstStyle/>
        <a:p>
          <a:endParaRPr lang="en-US"/>
        </a:p>
      </dgm:t>
    </dgm:pt>
    <dgm:pt modelId="{F4F98265-1D64-456E-AA24-DD74ED07CF96}" type="pres">
      <dgm:prSet presAssocID="{3FD4070C-18C2-4DAE-89AF-4E740F3F5CD2}" presName="bracket" presStyleLbl="parChTrans1D1" presStyleIdx="0" presStyleCnt="2"/>
      <dgm:spPr/>
    </dgm:pt>
    <dgm:pt modelId="{164CB61C-0862-4F32-AAD4-DAC8C9B910DB}" type="pres">
      <dgm:prSet presAssocID="{3FD4070C-18C2-4DAE-89AF-4E740F3F5CD2}" presName="spH" presStyleCnt="0"/>
      <dgm:spPr/>
    </dgm:pt>
    <dgm:pt modelId="{1B51A870-1587-4C52-B51F-E8EF2E9A37A1}" type="pres">
      <dgm:prSet presAssocID="{3FD4070C-18C2-4DAE-89AF-4E740F3F5CD2}" presName="desTx" presStyleLbl="node1" presStyleIdx="0" presStyleCnt="2">
        <dgm:presLayoutVars>
          <dgm:bulletEnabled val="1"/>
        </dgm:presLayoutVars>
      </dgm:prSet>
      <dgm:spPr/>
      <dgm:t>
        <a:bodyPr/>
        <a:lstStyle/>
        <a:p>
          <a:endParaRPr lang="en-US"/>
        </a:p>
      </dgm:t>
    </dgm:pt>
    <dgm:pt modelId="{7CB5B869-498F-40DC-BD44-9A413AD91D1E}" type="pres">
      <dgm:prSet presAssocID="{3FAC1877-C7A0-4BBD-8DF7-2A7C7DB62C27}" presName="spV" presStyleCnt="0"/>
      <dgm:spPr/>
    </dgm:pt>
    <dgm:pt modelId="{BF0D269C-19BC-426B-B1D3-2A73608FADD9}" type="pres">
      <dgm:prSet presAssocID="{BA7F85E1-6698-4723-9EAB-6E380A3D6EEE}" presName="linNode" presStyleCnt="0"/>
      <dgm:spPr/>
    </dgm:pt>
    <dgm:pt modelId="{A7527FB3-4F7E-4423-9685-7BFE62F384AD}" type="pres">
      <dgm:prSet presAssocID="{BA7F85E1-6698-4723-9EAB-6E380A3D6EEE}" presName="parTx" presStyleLbl="revTx" presStyleIdx="1" presStyleCnt="2">
        <dgm:presLayoutVars>
          <dgm:chMax val="1"/>
          <dgm:bulletEnabled val="1"/>
        </dgm:presLayoutVars>
      </dgm:prSet>
      <dgm:spPr/>
      <dgm:t>
        <a:bodyPr/>
        <a:lstStyle/>
        <a:p>
          <a:endParaRPr lang="en-US"/>
        </a:p>
      </dgm:t>
    </dgm:pt>
    <dgm:pt modelId="{5722C4BA-5142-4EB5-9CEE-173ADCC7E153}" type="pres">
      <dgm:prSet presAssocID="{BA7F85E1-6698-4723-9EAB-6E380A3D6EEE}" presName="bracket" presStyleLbl="parChTrans1D1" presStyleIdx="1" presStyleCnt="2"/>
      <dgm:spPr/>
    </dgm:pt>
    <dgm:pt modelId="{C99D9EE6-3985-43BF-9EF8-50E37A86EB0E}" type="pres">
      <dgm:prSet presAssocID="{BA7F85E1-6698-4723-9EAB-6E380A3D6EEE}" presName="spH" presStyleCnt="0"/>
      <dgm:spPr/>
    </dgm:pt>
    <dgm:pt modelId="{BB6414BE-0E79-42BD-84AE-E06D0911D700}" type="pres">
      <dgm:prSet presAssocID="{BA7F85E1-6698-4723-9EAB-6E380A3D6EEE}" presName="desTx" presStyleLbl="node1" presStyleIdx="1" presStyleCnt="2">
        <dgm:presLayoutVars>
          <dgm:bulletEnabled val="1"/>
        </dgm:presLayoutVars>
      </dgm:prSet>
      <dgm:spPr/>
      <dgm:t>
        <a:bodyPr/>
        <a:lstStyle/>
        <a:p>
          <a:endParaRPr lang="en-US"/>
        </a:p>
      </dgm:t>
    </dgm:pt>
  </dgm:ptLst>
  <dgm:cxnLst>
    <dgm:cxn modelId="{5BF670DC-844C-4942-90A9-22E1DC27C6FF}" srcId="{3FD4070C-18C2-4DAE-89AF-4E740F3F5CD2}" destId="{D77F55E1-A284-4CC7-BDF4-4D62AE72F063}" srcOrd="0" destOrd="0" parTransId="{15F8666B-56C7-49ED-A1C7-54BC1756A628}" sibTransId="{72B35D7F-A14A-43AD-82DD-A478EDD65B9B}"/>
    <dgm:cxn modelId="{0E019497-0B06-4D65-BB52-A584EC1B95D7}" type="presOf" srcId="{3FD4070C-18C2-4DAE-89AF-4E740F3F5CD2}" destId="{73990BE3-2BBC-4360-B7CB-58F2B44B0CA3}" srcOrd="0" destOrd="0" presId="urn:diagrams.loki3.com/BracketList"/>
    <dgm:cxn modelId="{AA359868-97B8-45BE-B93A-9F90173184DC}" srcId="{5D699583-2D9A-47BA-AC1D-E1108EFDDDFB}" destId="{BA7F85E1-6698-4723-9EAB-6E380A3D6EEE}" srcOrd="1" destOrd="0" parTransId="{017884A3-9D27-40A4-9A6C-39435EA7B117}" sibTransId="{B77E10DE-E3BD-43EA-B131-155B29D74E5A}"/>
    <dgm:cxn modelId="{3B0F2642-04B4-46AA-93D8-1A37621F3D09}" type="presOf" srcId="{BA7F85E1-6698-4723-9EAB-6E380A3D6EEE}" destId="{A7527FB3-4F7E-4423-9685-7BFE62F384AD}" srcOrd="0" destOrd="0" presId="urn:diagrams.loki3.com/BracketList"/>
    <dgm:cxn modelId="{AEF09F1D-9A00-44E0-8E58-C29D0934FA27}" type="presOf" srcId="{A511105C-B1BC-45E0-8785-247A3E55783B}" destId="{BB6414BE-0E79-42BD-84AE-E06D0911D700}" srcOrd="0" destOrd="0" presId="urn:diagrams.loki3.com/BracketList"/>
    <dgm:cxn modelId="{09B9AE1D-E490-41CC-872D-4383FCC28F20}" srcId="{BA7F85E1-6698-4723-9EAB-6E380A3D6EEE}" destId="{A511105C-B1BC-45E0-8785-247A3E55783B}" srcOrd="0" destOrd="0" parTransId="{BC434400-4E94-4F46-A87D-5B7EDC411D65}" sibTransId="{680AFF02-F9C3-4C6D-8B2C-2DA7290AEFB5}"/>
    <dgm:cxn modelId="{75491C1E-4073-4F64-B20E-E8E42A032E35}" type="presOf" srcId="{5D699583-2D9A-47BA-AC1D-E1108EFDDDFB}" destId="{AE9CE297-3985-4FBD-9A7A-04766708B785}" srcOrd="0" destOrd="0" presId="urn:diagrams.loki3.com/BracketList"/>
    <dgm:cxn modelId="{E5184149-6EAE-471E-ADD1-424C79FD75DF}" type="presOf" srcId="{D77F55E1-A284-4CC7-BDF4-4D62AE72F063}" destId="{1B51A870-1587-4C52-B51F-E8EF2E9A37A1}" srcOrd="0" destOrd="0" presId="urn:diagrams.loki3.com/BracketList"/>
    <dgm:cxn modelId="{58FF201B-30EB-4DF6-BF47-E61A88F24077}" srcId="{5D699583-2D9A-47BA-AC1D-E1108EFDDDFB}" destId="{3FD4070C-18C2-4DAE-89AF-4E740F3F5CD2}" srcOrd="0" destOrd="0" parTransId="{A2BD5A5E-8930-4E69-8094-168C3AD86B82}" sibTransId="{3FAC1877-C7A0-4BBD-8DF7-2A7C7DB62C27}"/>
    <dgm:cxn modelId="{B1BFB39B-29C2-4203-85B0-D1BD14B0984D}" type="presParOf" srcId="{AE9CE297-3985-4FBD-9A7A-04766708B785}" destId="{D5A6F51F-536D-4A10-B36E-9AE9F2D74ECA}" srcOrd="0" destOrd="0" presId="urn:diagrams.loki3.com/BracketList"/>
    <dgm:cxn modelId="{07995212-ECF2-4B6B-885A-F5D090420236}" type="presParOf" srcId="{D5A6F51F-536D-4A10-B36E-9AE9F2D74ECA}" destId="{73990BE3-2BBC-4360-B7CB-58F2B44B0CA3}" srcOrd="0" destOrd="0" presId="urn:diagrams.loki3.com/BracketList"/>
    <dgm:cxn modelId="{0CDFA539-1DA9-48DB-ADEB-152DD383BDD4}" type="presParOf" srcId="{D5A6F51F-536D-4A10-B36E-9AE9F2D74ECA}" destId="{F4F98265-1D64-456E-AA24-DD74ED07CF96}" srcOrd="1" destOrd="0" presId="urn:diagrams.loki3.com/BracketList"/>
    <dgm:cxn modelId="{DCE6DADB-EB42-4DFF-8221-8F8C85D3F2AA}" type="presParOf" srcId="{D5A6F51F-536D-4A10-B36E-9AE9F2D74ECA}" destId="{164CB61C-0862-4F32-AAD4-DAC8C9B910DB}" srcOrd="2" destOrd="0" presId="urn:diagrams.loki3.com/BracketList"/>
    <dgm:cxn modelId="{1270F5CE-72C3-4E7B-8B57-CDD3DC9247DE}" type="presParOf" srcId="{D5A6F51F-536D-4A10-B36E-9AE9F2D74ECA}" destId="{1B51A870-1587-4C52-B51F-E8EF2E9A37A1}" srcOrd="3" destOrd="0" presId="urn:diagrams.loki3.com/BracketList"/>
    <dgm:cxn modelId="{21953DF7-2A5B-49DD-866C-BA3EF4C97B12}" type="presParOf" srcId="{AE9CE297-3985-4FBD-9A7A-04766708B785}" destId="{7CB5B869-498F-40DC-BD44-9A413AD91D1E}" srcOrd="1" destOrd="0" presId="urn:diagrams.loki3.com/BracketList"/>
    <dgm:cxn modelId="{544BBAF7-A3A0-4A10-A533-C28CCF6C0556}" type="presParOf" srcId="{AE9CE297-3985-4FBD-9A7A-04766708B785}" destId="{BF0D269C-19BC-426B-B1D3-2A73608FADD9}" srcOrd="2" destOrd="0" presId="urn:diagrams.loki3.com/BracketList"/>
    <dgm:cxn modelId="{B761088B-074C-4799-8491-77F25C833D17}" type="presParOf" srcId="{BF0D269C-19BC-426B-B1D3-2A73608FADD9}" destId="{A7527FB3-4F7E-4423-9685-7BFE62F384AD}" srcOrd="0" destOrd="0" presId="urn:diagrams.loki3.com/BracketList"/>
    <dgm:cxn modelId="{D0669803-B7D5-4B6C-A518-BA9F22E003CA}" type="presParOf" srcId="{BF0D269C-19BC-426B-B1D3-2A73608FADD9}" destId="{5722C4BA-5142-4EB5-9CEE-173ADCC7E153}" srcOrd="1" destOrd="0" presId="urn:diagrams.loki3.com/BracketList"/>
    <dgm:cxn modelId="{CF9F504E-8320-4183-8EAE-CE5A14B6B770}" type="presParOf" srcId="{BF0D269C-19BC-426B-B1D3-2A73608FADD9}" destId="{C99D9EE6-3985-43BF-9EF8-50E37A86EB0E}" srcOrd="2" destOrd="0" presId="urn:diagrams.loki3.com/BracketList"/>
    <dgm:cxn modelId="{1CEE110E-5B83-41BC-9AD9-06642EFE11C2}" type="presParOf" srcId="{BF0D269C-19BC-426B-B1D3-2A73608FADD9}" destId="{BB6414BE-0E79-42BD-84AE-E06D0911D700}" srcOrd="3" destOrd="0" presId="urn:diagrams.loki3.com/BracketList"/>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D699583-2D9A-47BA-AC1D-E1108EFDDDFB}" type="doc">
      <dgm:prSet loTypeId="urn:diagrams.loki3.com/BracketList" loCatId="list" qsTypeId="urn:microsoft.com/office/officeart/2005/8/quickstyle/simple1" qsCatId="simple" csTypeId="urn:microsoft.com/office/officeart/2005/8/colors/accent1_2" csCatId="accent1" phldr="1"/>
      <dgm:spPr/>
      <dgm:t>
        <a:bodyPr/>
        <a:lstStyle/>
        <a:p>
          <a:endParaRPr lang="en-US"/>
        </a:p>
      </dgm:t>
    </dgm:pt>
    <dgm:pt modelId="{3FD4070C-18C2-4DAE-89AF-4E740F3F5CD2}">
      <dgm:prSet phldrT="[Text]" custT="1"/>
      <dgm:spPr/>
      <dgm:t>
        <a:bodyPr/>
        <a:lstStyle/>
        <a:p>
          <a:endParaRPr lang="en-US" sz="1400">
            <a:latin typeface="Times New Roman" panose="02020603050405020304" pitchFamily="18" charset="0"/>
            <a:cs typeface="Times New Roman" panose="02020603050405020304" pitchFamily="18" charset="0"/>
          </a:endParaRPr>
        </a:p>
        <a:p>
          <a:r>
            <a:rPr lang="en-US" sz="1400">
              <a:latin typeface="Times New Roman" panose="02020603050405020304" pitchFamily="18" charset="0"/>
              <a:cs typeface="Times New Roman" panose="02020603050405020304" pitchFamily="18" charset="0"/>
            </a:rPr>
            <a:t>Competitive Tournaments</a:t>
          </a:r>
        </a:p>
      </dgm:t>
    </dgm:pt>
    <dgm:pt modelId="{A2BD5A5E-8930-4E69-8094-168C3AD86B82}" type="parTrans" cxnId="{58FF201B-30EB-4DF6-BF47-E61A88F24077}">
      <dgm:prSet/>
      <dgm:spPr/>
      <dgm:t>
        <a:bodyPr/>
        <a:lstStyle/>
        <a:p>
          <a:endParaRPr lang="en-US"/>
        </a:p>
      </dgm:t>
    </dgm:pt>
    <dgm:pt modelId="{3FAC1877-C7A0-4BBD-8DF7-2A7C7DB62C27}" type="sibTrans" cxnId="{58FF201B-30EB-4DF6-BF47-E61A88F24077}">
      <dgm:prSet/>
      <dgm:spPr/>
      <dgm:t>
        <a:bodyPr/>
        <a:lstStyle/>
        <a:p>
          <a:endParaRPr lang="en-US"/>
        </a:p>
      </dgm:t>
    </dgm:pt>
    <dgm:pt modelId="{D77F55E1-A284-4CC7-BDF4-4D62AE72F063}">
      <dgm:prSet phldrT="[Text]" custT="1"/>
      <dgm:spPr/>
      <dgm:t>
        <a:bodyPr/>
        <a:lstStyle/>
        <a:p>
          <a:r>
            <a:rPr lang="en-US" sz="1200">
              <a:latin typeface="Times New Roman" panose="02020603050405020304" pitchFamily="18" charset="0"/>
              <a:cs typeface="Times New Roman" panose="02020603050405020304" pitchFamily="18" charset="0"/>
            </a:rPr>
            <a:t>Once acquired, users can field their chosen Gods in thrilling tournaments against other players. The winning God and its owner will be rewarded with a share of the prize pool, creating an exciting and lucrative ecosystem.</a:t>
          </a:r>
        </a:p>
      </dgm:t>
    </dgm:pt>
    <dgm:pt modelId="{15F8666B-56C7-49ED-A1C7-54BC1756A628}" type="parTrans" cxnId="{5BF670DC-844C-4942-90A9-22E1DC27C6FF}">
      <dgm:prSet/>
      <dgm:spPr/>
      <dgm:t>
        <a:bodyPr/>
        <a:lstStyle/>
        <a:p>
          <a:endParaRPr lang="en-US"/>
        </a:p>
      </dgm:t>
    </dgm:pt>
    <dgm:pt modelId="{72B35D7F-A14A-43AD-82DD-A478EDD65B9B}" type="sibTrans" cxnId="{5BF670DC-844C-4942-90A9-22E1DC27C6FF}">
      <dgm:prSet/>
      <dgm:spPr/>
      <dgm:t>
        <a:bodyPr/>
        <a:lstStyle/>
        <a:p>
          <a:endParaRPr lang="en-US"/>
        </a:p>
      </dgm:t>
    </dgm:pt>
    <dgm:pt modelId="{BA7F85E1-6698-4723-9EAB-6E380A3D6EEE}">
      <dgm:prSet phldrT="[Text]" custT="1"/>
      <dgm:spPr/>
      <dgm:t>
        <a:bodyPr/>
        <a:lstStyle/>
        <a:p>
          <a:r>
            <a:rPr lang="en-US" sz="1400">
              <a:latin typeface="Times New Roman" panose="02020603050405020304" pitchFamily="18" charset="0"/>
              <a:cs typeface="Times New Roman" panose="02020603050405020304" pitchFamily="18" charset="0"/>
            </a:rPr>
            <a:t>Ongoing Ownership</a:t>
          </a:r>
        </a:p>
      </dgm:t>
    </dgm:pt>
    <dgm:pt modelId="{017884A3-9D27-40A4-9A6C-39435EA7B117}" type="parTrans" cxnId="{AA359868-97B8-45BE-B93A-9F90173184DC}">
      <dgm:prSet/>
      <dgm:spPr/>
      <dgm:t>
        <a:bodyPr/>
        <a:lstStyle/>
        <a:p>
          <a:endParaRPr lang="en-US"/>
        </a:p>
      </dgm:t>
    </dgm:pt>
    <dgm:pt modelId="{B77E10DE-E3BD-43EA-B131-155B29D74E5A}" type="sibTrans" cxnId="{AA359868-97B8-45BE-B93A-9F90173184DC}">
      <dgm:prSet/>
      <dgm:spPr/>
      <dgm:t>
        <a:bodyPr/>
        <a:lstStyle/>
        <a:p>
          <a:endParaRPr lang="en-US"/>
        </a:p>
      </dgm:t>
    </dgm:pt>
    <dgm:pt modelId="{A511105C-B1BC-45E0-8785-247A3E55783B}">
      <dgm:prSet phldrT="[Text]" custT="1"/>
      <dgm:spPr/>
      <dgm:t>
        <a:bodyPr/>
        <a:lstStyle/>
        <a:p>
          <a:r>
            <a:rPr lang="en-US" sz="1200">
              <a:latin typeface="Times New Roman" panose="02020603050405020304" pitchFamily="18" charset="0"/>
              <a:cs typeface="Times New Roman" panose="02020603050405020304" pitchFamily="18" charset="0"/>
            </a:rPr>
            <a:t>Owning a God in the Solana Gods ecosystem grants users ongoing benefits, including the ability to participate in future tournaments, receive royalties from the God's usage, and potentially trade or sell the Memes.</a:t>
          </a:r>
        </a:p>
      </dgm:t>
    </dgm:pt>
    <dgm:pt modelId="{BC434400-4E94-4F46-A87D-5B7EDC411D65}" type="parTrans" cxnId="{09B9AE1D-E490-41CC-872D-4383FCC28F20}">
      <dgm:prSet/>
      <dgm:spPr/>
      <dgm:t>
        <a:bodyPr/>
        <a:lstStyle/>
        <a:p>
          <a:endParaRPr lang="en-US"/>
        </a:p>
      </dgm:t>
    </dgm:pt>
    <dgm:pt modelId="{680AFF02-F9C3-4C6D-8B2C-2DA7290AEFB5}" type="sibTrans" cxnId="{09B9AE1D-E490-41CC-872D-4383FCC28F20}">
      <dgm:prSet/>
      <dgm:spPr/>
      <dgm:t>
        <a:bodyPr/>
        <a:lstStyle/>
        <a:p>
          <a:endParaRPr lang="en-US"/>
        </a:p>
      </dgm:t>
    </dgm:pt>
    <dgm:pt modelId="{AE9CE297-3985-4FBD-9A7A-04766708B785}" type="pres">
      <dgm:prSet presAssocID="{5D699583-2D9A-47BA-AC1D-E1108EFDDDFB}" presName="Name0" presStyleCnt="0">
        <dgm:presLayoutVars>
          <dgm:dir/>
          <dgm:animLvl val="lvl"/>
          <dgm:resizeHandles val="exact"/>
        </dgm:presLayoutVars>
      </dgm:prSet>
      <dgm:spPr/>
      <dgm:t>
        <a:bodyPr/>
        <a:lstStyle/>
        <a:p>
          <a:endParaRPr lang="en-US"/>
        </a:p>
      </dgm:t>
    </dgm:pt>
    <dgm:pt modelId="{D5A6F51F-536D-4A10-B36E-9AE9F2D74ECA}" type="pres">
      <dgm:prSet presAssocID="{3FD4070C-18C2-4DAE-89AF-4E740F3F5CD2}" presName="linNode" presStyleCnt="0"/>
      <dgm:spPr/>
    </dgm:pt>
    <dgm:pt modelId="{73990BE3-2BBC-4360-B7CB-58F2B44B0CA3}" type="pres">
      <dgm:prSet presAssocID="{3FD4070C-18C2-4DAE-89AF-4E740F3F5CD2}" presName="parTx" presStyleLbl="revTx" presStyleIdx="0" presStyleCnt="2">
        <dgm:presLayoutVars>
          <dgm:chMax val="1"/>
          <dgm:bulletEnabled val="1"/>
        </dgm:presLayoutVars>
      </dgm:prSet>
      <dgm:spPr/>
      <dgm:t>
        <a:bodyPr/>
        <a:lstStyle/>
        <a:p>
          <a:endParaRPr lang="en-US"/>
        </a:p>
      </dgm:t>
    </dgm:pt>
    <dgm:pt modelId="{F4F98265-1D64-456E-AA24-DD74ED07CF96}" type="pres">
      <dgm:prSet presAssocID="{3FD4070C-18C2-4DAE-89AF-4E740F3F5CD2}" presName="bracket" presStyleLbl="parChTrans1D1" presStyleIdx="0" presStyleCnt="2"/>
      <dgm:spPr/>
    </dgm:pt>
    <dgm:pt modelId="{164CB61C-0862-4F32-AAD4-DAC8C9B910DB}" type="pres">
      <dgm:prSet presAssocID="{3FD4070C-18C2-4DAE-89AF-4E740F3F5CD2}" presName="spH" presStyleCnt="0"/>
      <dgm:spPr/>
    </dgm:pt>
    <dgm:pt modelId="{1B51A870-1587-4C52-B51F-E8EF2E9A37A1}" type="pres">
      <dgm:prSet presAssocID="{3FD4070C-18C2-4DAE-89AF-4E740F3F5CD2}" presName="desTx" presStyleLbl="node1" presStyleIdx="0" presStyleCnt="2">
        <dgm:presLayoutVars>
          <dgm:bulletEnabled val="1"/>
        </dgm:presLayoutVars>
      </dgm:prSet>
      <dgm:spPr/>
      <dgm:t>
        <a:bodyPr/>
        <a:lstStyle/>
        <a:p>
          <a:endParaRPr lang="en-US"/>
        </a:p>
      </dgm:t>
    </dgm:pt>
    <dgm:pt modelId="{7CB5B869-498F-40DC-BD44-9A413AD91D1E}" type="pres">
      <dgm:prSet presAssocID="{3FAC1877-C7A0-4BBD-8DF7-2A7C7DB62C27}" presName="spV" presStyleCnt="0"/>
      <dgm:spPr/>
    </dgm:pt>
    <dgm:pt modelId="{BF0D269C-19BC-426B-B1D3-2A73608FADD9}" type="pres">
      <dgm:prSet presAssocID="{BA7F85E1-6698-4723-9EAB-6E380A3D6EEE}" presName="linNode" presStyleCnt="0"/>
      <dgm:spPr/>
    </dgm:pt>
    <dgm:pt modelId="{A7527FB3-4F7E-4423-9685-7BFE62F384AD}" type="pres">
      <dgm:prSet presAssocID="{BA7F85E1-6698-4723-9EAB-6E380A3D6EEE}" presName="parTx" presStyleLbl="revTx" presStyleIdx="1" presStyleCnt="2">
        <dgm:presLayoutVars>
          <dgm:chMax val="1"/>
          <dgm:bulletEnabled val="1"/>
        </dgm:presLayoutVars>
      </dgm:prSet>
      <dgm:spPr/>
      <dgm:t>
        <a:bodyPr/>
        <a:lstStyle/>
        <a:p>
          <a:endParaRPr lang="en-US"/>
        </a:p>
      </dgm:t>
    </dgm:pt>
    <dgm:pt modelId="{5722C4BA-5142-4EB5-9CEE-173ADCC7E153}" type="pres">
      <dgm:prSet presAssocID="{BA7F85E1-6698-4723-9EAB-6E380A3D6EEE}" presName="bracket" presStyleLbl="parChTrans1D1" presStyleIdx="1" presStyleCnt="2"/>
      <dgm:spPr/>
    </dgm:pt>
    <dgm:pt modelId="{C99D9EE6-3985-43BF-9EF8-50E37A86EB0E}" type="pres">
      <dgm:prSet presAssocID="{BA7F85E1-6698-4723-9EAB-6E380A3D6EEE}" presName="spH" presStyleCnt="0"/>
      <dgm:spPr/>
    </dgm:pt>
    <dgm:pt modelId="{BB6414BE-0E79-42BD-84AE-E06D0911D700}" type="pres">
      <dgm:prSet presAssocID="{BA7F85E1-6698-4723-9EAB-6E380A3D6EEE}" presName="desTx" presStyleLbl="node1" presStyleIdx="1" presStyleCnt="2">
        <dgm:presLayoutVars>
          <dgm:bulletEnabled val="1"/>
        </dgm:presLayoutVars>
      </dgm:prSet>
      <dgm:spPr/>
      <dgm:t>
        <a:bodyPr/>
        <a:lstStyle/>
        <a:p>
          <a:endParaRPr lang="en-US"/>
        </a:p>
      </dgm:t>
    </dgm:pt>
  </dgm:ptLst>
  <dgm:cxnLst>
    <dgm:cxn modelId="{5BF670DC-844C-4942-90A9-22E1DC27C6FF}" srcId="{3FD4070C-18C2-4DAE-89AF-4E740F3F5CD2}" destId="{D77F55E1-A284-4CC7-BDF4-4D62AE72F063}" srcOrd="0" destOrd="0" parTransId="{15F8666B-56C7-49ED-A1C7-54BC1756A628}" sibTransId="{72B35D7F-A14A-43AD-82DD-A478EDD65B9B}"/>
    <dgm:cxn modelId="{0E019497-0B06-4D65-BB52-A584EC1B95D7}" type="presOf" srcId="{3FD4070C-18C2-4DAE-89AF-4E740F3F5CD2}" destId="{73990BE3-2BBC-4360-B7CB-58F2B44B0CA3}" srcOrd="0" destOrd="0" presId="urn:diagrams.loki3.com/BracketList"/>
    <dgm:cxn modelId="{AA359868-97B8-45BE-B93A-9F90173184DC}" srcId="{5D699583-2D9A-47BA-AC1D-E1108EFDDDFB}" destId="{BA7F85E1-6698-4723-9EAB-6E380A3D6EEE}" srcOrd="1" destOrd="0" parTransId="{017884A3-9D27-40A4-9A6C-39435EA7B117}" sibTransId="{B77E10DE-E3BD-43EA-B131-155B29D74E5A}"/>
    <dgm:cxn modelId="{3B0F2642-04B4-46AA-93D8-1A37621F3D09}" type="presOf" srcId="{BA7F85E1-6698-4723-9EAB-6E380A3D6EEE}" destId="{A7527FB3-4F7E-4423-9685-7BFE62F384AD}" srcOrd="0" destOrd="0" presId="urn:diagrams.loki3.com/BracketList"/>
    <dgm:cxn modelId="{AEF09F1D-9A00-44E0-8E58-C29D0934FA27}" type="presOf" srcId="{A511105C-B1BC-45E0-8785-247A3E55783B}" destId="{BB6414BE-0E79-42BD-84AE-E06D0911D700}" srcOrd="0" destOrd="0" presId="urn:diagrams.loki3.com/BracketList"/>
    <dgm:cxn modelId="{09B9AE1D-E490-41CC-872D-4383FCC28F20}" srcId="{BA7F85E1-6698-4723-9EAB-6E380A3D6EEE}" destId="{A511105C-B1BC-45E0-8785-247A3E55783B}" srcOrd="0" destOrd="0" parTransId="{BC434400-4E94-4F46-A87D-5B7EDC411D65}" sibTransId="{680AFF02-F9C3-4C6D-8B2C-2DA7290AEFB5}"/>
    <dgm:cxn modelId="{75491C1E-4073-4F64-B20E-E8E42A032E35}" type="presOf" srcId="{5D699583-2D9A-47BA-AC1D-E1108EFDDDFB}" destId="{AE9CE297-3985-4FBD-9A7A-04766708B785}" srcOrd="0" destOrd="0" presId="urn:diagrams.loki3.com/BracketList"/>
    <dgm:cxn modelId="{E5184149-6EAE-471E-ADD1-424C79FD75DF}" type="presOf" srcId="{D77F55E1-A284-4CC7-BDF4-4D62AE72F063}" destId="{1B51A870-1587-4C52-B51F-E8EF2E9A37A1}" srcOrd="0" destOrd="0" presId="urn:diagrams.loki3.com/BracketList"/>
    <dgm:cxn modelId="{58FF201B-30EB-4DF6-BF47-E61A88F24077}" srcId="{5D699583-2D9A-47BA-AC1D-E1108EFDDDFB}" destId="{3FD4070C-18C2-4DAE-89AF-4E740F3F5CD2}" srcOrd="0" destOrd="0" parTransId="{A2BD5A5E-8930-4E69-8094-168C3AD86B82}" sibTransId="{3FAC1877-C7A0-4BBD-8DF7-2A7C7DB62C27}"/>
    <dgm:cxn modelId="{B1BFB39B-29C2-4203-85B0-D1BD14B0984D}" type="presParOf" srcId="{AE9CE297-3985-4FBD-9A7A-04766708B785}" destId="{D5A6F51F-536D-4A10-B36E-9AE9F2D74ECA}" srcOrd="0" destOrd="0" presId="urn:diagrams.loki3.com/BracketList"/>
    <dgm:cxn modelId="{07995212-ECF2-4B6B-885A-F5D090420236}" type="presParOf" srcId="{D5A6F51F-536D-4A10-B36E-9AE9F2D74ECA}" destId="{73990BE3-2BBC-4360-B7CB-58F2B44B0CA3}" srcOrd="0" destOrd="0" presId="urn:diagrams.loki3.com/BracketList"/>
    <dgm:cxn modelId="{0CDFA539-1DA9-48DB-ADEB-152DD383BDD4}" type="presParOf" srcId="{D5A6F51F-536D-4A10-B36E-9AE9F2D74ECA}" destId="{F4F98265-1D64-456E-AA24-DD74ED07CF96}" srcOrd="1" destOrd="0" presId="urn:diagrams.loki3.com/BracketList"/>
    <dgm:cxn modelId="{DCE6DADB-EB42-4DFF-8221-8F8C85D3F2AA}" type="presParOf" srcId="{D5A6F51F-536D-4A10-B36E-9AE9F2D74ECA}" destId="{164CB61C-0862-4F32-AAD4-DAC8C9B910DB}" srcOrd="2" destOrd="0" presId="urn:diagrams.loki3.com/BracketList"/>
    <dgm:cxn modelId="{1270F5CE-72C3-4E7B-8B57-CDD3DC9247DE}" type="presParOf" srcId="{D5A6F51F-536D-4A10-B36E-9AE9F2D74ECA}" destId="{1B51A870-1587-4C52-B51F-E8EF2E9A37A1}" srcOrd="3" destOrd="0" presId="urn:diagrams.loki3.com/BracketList"/>
    <dgm:cxn modelId="{21953DF7-2A5B-49DD-866C-BA3EF4C97B12}" type="presParOf" srcId="{AE9CE297-3985-4FBD-9A7A-04766708B785}" destId="{7CB5B869-498F-40DC-BD44-9A413AD91D1E}" srcOrd="1" destOrd="0" presId="urn:diagrams.loki3.com/BracketList"/>
    <dgm:cxn modelId="{544BBAF7-A3A0-4A10-A533-C28CCF6C0556}" type="presParOf" srcId="{AE9CE297-3985-4FBD-9A7A-04766708B785}" destId="{BF0D269C-19BC-426B-B1D3-2A73608FADD9}" srcOrd="2" destOrd="0" presId="urn:diagrams.loki3.com/BracketList"/>
    <dgm:cxn modelId="{B761088B-074C-4799-8491-77F25C833D17}" type="presParOf" srcId="{BF0D269C-19BC-426B-B1D3-2A73608FADD9}" destId="{A7527FB3-4F7E-4423-9685-7BFE62F384AD}" srcOrd="0" destOrd="0" presId="urn:diagrams.loki3.com/BracketList"/>
    <dgm:cxn modelId="{D0669803-B7D5-4B6C-A518-BA9F22E003CA}" type="presParOf" srcId="{BF0D269C-19BC-426B-B1D3-2A73608FADD9}" destId="{5722C4BA-5142-4EB5-9CEE-173ADCC7E153}" srcOrd="1" destOrd="0" presId="urn:diagrams.loki3.com/BracketList"/>
    <dgm:cxn modelId="{CF9F504E-8320-4183-8EAE-CE5A14B6B770}" type="presParOf" srcId="{BF0D269C-19BC-426B-B1D3-2A73608FADD9}" destId="{C99D9EE6-3985-43BF-9EF8-50E37A86EB0E}" srcOrd="2" destOrd="0" presId="urn:diagrams.loki3.com/BracketList"/>
    <dgm:cxn modelId="{1CEE110E-5B83-41BC-9AD9-06642EFE11C2}" type="presParOf" srcId="{BF0D269C-19BC-426B-B1D3-2A73608FADD9}" destId="{BB6414BE-0E79-42BD-84AE-E06D0911D700}" srcOrd="3" destOrd="0" presId="urn:diagrams.loki3.com/BracketList"/>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6590D2A-F596-441D-9018-96B41CC93829}" type="doc">
      <dgm:prSet loTypeId="urn:microsoft.com/office/officeart/2009/3/layout/StepUpProcess" loCatId="process" qsTypeId="urn:microsoft.com/office/officeart/2005/8/quickstyle/simple1" qsCatId="simple" csTypeId="urn:microsoft.com/office/officeart/2005/8/colors/accent1_2" csCatId="accent1" phldr="1"/>
      <dgm:spPr/>
      <dgm:t>
        <a:bodyPr/>
        <a:lstStyle/>
        <a:p>
          <a:endParaRPr lang="en-US"/>
        </a:p>
      </dgm:t>
    </dgm:pt>
    <dgm:pt modelId="{E73BB5C7-E360-4813-ADFD-DC8F413F4634}">
      <dgm:prSet phldrT="[Text]" custT="1"/>
      <dgm:spPr/>
      <dgm:t>
        <a:bodyPr/>
        <a:lstStyle/>
        <a:p>
          <a:r>
            <a:rPr lang="en-US" sz="1100" b="1" spc="-66" dirty="0">
              <a:solidFill>
                <a:srgbClr val="272525"/>
              </a:solidFill>
              <a:latin typeface="Times New Roman" panose="02020603050405020304" pitchFamily="18" charset="0"/>
              <a:ea typeface="Inter" pitchFamily="34" charset="-122"/>
              <a:cs typeface="Times New Roman" panose="02020603050405020304" pitchFamily="18" charset="0"/>
            </a:rPr>
            <a:t>Claim Victory:</a:t>
          </a:r>
        </a:p>
        <a:p>
          <a:r>
            <a:rPr lang="en-US" sz="1100" spc="-35" dirty="0">
              <a:solidFill>
                <a:srgbClr val="272525"/>
              </a:solidFill>
              <a:latin typeface="Times New Roman" panose="02020603050405020304" pitchFamily="18" charset="0"/>
              <a:ea typeface="Inter" pitchFamily="34" charset="-122"/>
              <a:cs typeface="Times New Roman" panose="02020603050405020304" pitchFamily="18" charset="0"/>
            </a:rPr>
            <a:t>The winning God and its owner emerge victorious from the thrilling tournament, solidifying their dominance in the Solana Gods ecosystem.</a:t>
          </a:r>
          <a:endParaRPr lang="en-US" sz="1100">
            <a:latin typeface="Times New Roman" panose="02020603050405020304" pitchFamily="18" charset="0"/>
            <a:cs typeface="Times New Roman" panose="02020603050405020304" pitchFamily="18" charset="0"/>
          </a:endParaRPr>
        </a:p>
      </dgm:t>
    </dgm:pt>
    <dgm:pt modelId="{B8AFBB34-84AE-4D85-85BE-5F888E6AD670}" type="parTrans" cxnId="{BDA2252C-9E85-495C-8C25-FAA4ACAFD957}">
      <dgm:prSet/>
      <dgm:spPr/>
      <dgm:t>
        <a:bodyPr/>
        <a:lstStyle/>
        <a:p>
          <a:endParaRPr lang="en-US"/>
        </a:p>
      </dgm:t>
    </dgm:pt>
    <dgm:pt modelId="{47C52F52-998A-4EC3-92BA-0E324F9B8F9A}" type="sibTrans" cxnId="{BDA2252C-9E85-495C-8C25-FAA4ACAFD957}">
      <dgm:prSet/>
      <dgm:spPr/>
      <dgm:t>
        <a:bodyPr/>
        <a:lstStyle/>
        <a:p>
          <a:endParaRPr lang="en-US"/>
        </a:p>
      </dgm:t>
    </dgm:pt>
    <dgm:pt modelId="{0922178C-B6F9-416E-B4CC-3CFEF5BCC409}">
      <dgm:prSet phldrT="[Text]" custT="1"/>
      <dgm:spPr/>
      <dgm:t>
        <a:bodyPr/>
        <a:lstStyle/>
        <a:p>
          <a:r>
            <a:rPr lang="en-US" sz="1100" b="1" spc="-66" dirty="0">
              <a:solidFill>
                <a:srgbClr val="272525"/>
              </a:solidFill>
              <a:latin typeface="Times New Roman" panose="02020603050405020304" pitchFamily="18" charset="0"/>
              <a:ea typeface="Inter" pitchFamily="34" charset="-122"/>
              <a:cs typeface="Times New Roman" panose="02020603050405020304" pitchFamily="18" charset="0"/>
            </a:rPr>
            <a:t>Earn Rewards :</a:t>
          </a:r>
        </a:p>
        <a:p>
          <a:r>
            <a:rPr lang="en-US" sz="1100" spc="-35" dirty="0">
              <a:solidFill>
                <a:srgbClr val="272525"/>
              </a:solidFill>
              <a:latin typeface="Times New Roman" panose="02020603050405020304" pitchFamily="18" charset="0"/>
              <a:ea typeface="Inter" pitchFamily="34" charset="-122"/>
              <a:cs typeface="Times New Roman" panose="02020603050405020304" pitchFamily="18" charset="0"/>
            </a:rPr>
            <a:t>The winning bidder is rewarded with a share of the prize pool, providing a lucrative payout for their strategic gameplay and God selection.</a:t>
          </a:r>
          <a:endParaRPr lang="en-US" sz="1100">
            <a:latin typeface="Times New Roman" panose="02020603050405020304" pitchFamily="18" charset="0"/>
            <a:cs typeface="Times New Roman" panose="02020603050405020304" pitchFamily="18" charset="0"/>
          </a:endParaRPr>
        </a:p>
      </dgm:t>
    </dgm:pt>
    <dgm:pt modelId="{023FBDF4-5240-4AB6-A017-390728C1ACFB}" type="parTrans" cxnId="{A59EF448-505A-45DB-A2E3-36962943C53D}">
      <dgm:prSet/>
      <dgm:spPr/>
      <dgm:t>
        <a:bodyPr/>
        <a:lstStyle/>
        <a:p>
          <a:endParaRPr lang="en-US"/>
        </a:p>
      </dgm:t>
    </dgm:pt>
    <dgm:pt modelId="{08ACF735-7804-4D25-A6B1-CDBFF468C678}" type="sibTrans" cxnId="{A59EF448-505A-45DB-A2E3-36962943C53D}">
      <dgm:prSet/>
      <dgm:spPr/>
      <dgm:t>
        <a:bodyPr/>
        <a:lstStyle/>
        <a:p>
          <a:endParaRPr lang="en-US"/>
        </a:p>
      </dgm:t>
    </dgm:pt>
    <dgm:pt modelId="{8AAC73C6-9D5D-412F-9FEF-081169FD73F2}">
      <dgm:prSet phldrT="[Text]"/>
      <dgm:spPr/>
      <dgm:t>
        <a:bodyPr/>
        <a:lstStyle/>
        <a:p>
          <a:r>
            <a:rPr lang="en-US" b="1" spc="-66" dirty="0">
              <a:solidFill>
                <a:srgbClr val="272525"/>
              </a:solidFill>
              <a:latin typeface="Times New Roman" panose="02020603050405020304" pitchFamily="18" charset="0"/>
              <a:ea typeface="Inter" pitchFamily="34" charset="-122"/>
              <a:cs typeface="Times New Roman" panose="02020603050405020304" pitchFamily="18" charset="0"/>
            </a:rPr>
            <a:t>Bragging Rights :</a:t>
          </a:r>
        </a:p>
        <a:p>
          <a:r>
            <a:rPr lang="en-US" spc="-35" dirty="0">
              <a:solidFill>
                <a:srgbClr val="272525"/>
              </a:solidFill>
              <a:latin typeface="Times New Roman" panose="02020603050405020304" pitchFamily="18" charset="0"/>
              <a:ea typeface="Inter" pitchFamily="34" charset="-122"/>
              <a:cs typeface="Times New Roman" panose="02020603050405020304" pitchFamily="18" charset="0"/>
            </a:rPr>
            <a:t>Wielding the winning God grants the owner prestigious bragging rights, elevating their status within the Solana Gods community.</a:t>
          </a:r>
          <a:endParaRPr lang="en-US">
            <a:latin typeface="Times New Roman" panose="02020603050405020304" pitchFamily="18" charset="0"/>
            <a:cs typeface="Times New Roman" panose="02020603050405020304" pitchFamily="18" charset="0"/>
          </a:endParaRPr>
        </a:p>
      </dgm:t>
    </dgm:pt>
    <dgm:pt modelId="{692E912D-D0D8-48F2-A796-B22433E37662}" type="parTrans" cxnId="{030DB1A3-E793-4471-AD82-6412BBD144A2}">
      <dgm:prSet/>
      <dgm:spPr/>
      <dgm:t>
        <a:bodyPr/>
        <a:lstStyle/>
        <a:p>
          <a:endParaRPr lang="en-US"/>
        </a:p>
      </dgm:t>
    </dgm:pt>
    <dgm:pt modelId="{5DF5ED37-9489-405E-9087-870DE71406F1}" type="sibTrans" cxnId="{030DB1A3-E793-4471-AD82-6412BBD144A2}">
      <dgm:prSet/>
      <dgm:spPr/>
      <dgm:t>
        <a:bodyPr/>
        <a:lstStyle/>
        <a:p>
          <a:endParaRPr lang="en-US"/>
        </a:p>
      </dgm:t>
    </dgm:pt>
    <dgm:pt modelId="{96CCCFEC-5BE4-4C1B-9FB7-0B4E427BFBD9}" type="pres">
      <dgm:prSet presAssocID="{26590D2A-F596-441D-9018-96B41CC93829}" presName="rootnode" presStyleCnt="0">
        <dgm:presLayoutVars>
          <dgm:chMax/>
          <dgm:chPref/>
          <dgm:dir/>
          <dgm:animLvl val="lvl"/>
        </dgm:presLayoutVars>
      </dgm:prSet>
      <dgm:spPr/>
      <dgm:t>
        <a:bodyPr/>
        <a:lstStyle/>
        <a:p>
          <a:endParaRPr lang="en-US"/>
        </a:p>
      </dgm:t>
    </dgm:pt>
    <dgm:pt modelId="{A20C2F0C-74ED-42C1-8FAF-B5452DCA4B43}" type="pres">
      <dgm:prSet presAssocID="{E73BB5C7-E360-4813-ADFD-DC8F413F4634}" presName="composite" presStyleCnt="0"/>
      <dgm:spPr/>
    </dgm:pt>
    <dgm:pt modelId="{0FDC4317-3BFD-4382-818F-C8DACA2DA4AF}" type="pres">
      <dgm:prSet presAssocID="{E73BB5C7-E360-4813-ADFD-DC8F413F4634}" presName="LShape" presStyleLbl="alignNode1" presStyleIdx="0" presStyleCnt="5"/>
      <dgm:spPr/>
    </dgm:pt>
    <dgm:pt modelId="{755AC792-7BA8-4CF8-9244-D4134E1B0D8A}" type="pres">
      <dgm:prSet presAssocID="{E73BB5C7-E360-4813-ADFD-DC8F413F4634}" presName="ParentText" presStyleLbl="revTx" presStyleIdx="0" presStyleCnt="3" custScaleX="91157" custScaleY="92032">
        <dgm:presLayoutVars>
          <dgm:chMax val="0"/>
          <dgm:chPref val="0"/>
          <dgm:bulletEnabled val="1"/>
        </dgm:presLayoutVars>
      </dgm:prSet>
      <dgm:spPr/>
      <dgm:t>
        <a:bodyPr/>
        <a:lstStyle/>
        <a:p>
          <a:endParaRPr lang="en-US"/>
        </a:p>
      </dgm:t>
    </dgm:pt>
    <dgm:pt modelId="{0DEB740C-82DA-45CD-9C5D-F514A43BF04B}" type="pres">
      <dgm:prSet presAssocID="{E73BB5C7-E360-4813-ADFD-DC8F413F4634}" presName="Triangle" presStyleLbl="alignNode1" presStyleIdx="1" presStyleCnt="5"/>
      <dgm:spPr/>
    </dgm:pt>
    <dgm:pt modelId="{61C48FB8-DEAF-4C7B-AE88-57F62F00F1E2}" type="pres">
      <dgm:prSet presAssocID="{47C52F52-998A-4EC3-92BA-0E324F9B8F9A}" presName="sibTrans" presStyleCnt="0"/>
      <dgm:spPr/>
    </dgm:pt>
    <dgm:pt modelId="{EA8F4201-6CE2-41FC-8F32-24823AEDCE73}" type="pres">
      <dgm:prSet presAssocID="{47C52F52-998A-4EC3-92BA-0E324F9B8F9A}" presName="space" presStyleCnt="0"/>
      <dgm:spPr/>
    </dgm:pt>
    <dgm:pt modelId="{21109395-1EDD-4C68-9419-1CE89CD83E55}" type="pres">
      <dgm:prSet presAssocID="{0922178C-B6F9-416E-B4CC-3CFEF5BCC409}" presName="composite" presStyleCnt="0"/>
      <dgm:spPr/>
    </dgm:pt>
    <dgm:pt modelId="{E27CDD05-761A-4CBB-84E4-B0C5F694DE42}" type="pres">
      <dgm:prSet presAssocID="{0922178C-B6F9-416E-B4CC-3CFEF5BCC409}" presName="LShape" presStyleLbl="alignNode1" presStyleIdx="2" presStyleCnt="5"/>
      <dgm:spPr/>
    </dgm:pt>
    <dgm:pt modelId="{2472AD2E-F752-410F-95D2-F8C671E4FE3A}" type="pres">
      <dgm:prSet presAssocID="{0922178C-B6F9-416E-B4CC-3CFEF5BCC409}" presName="ParentText" presStyleLbl="revTx" presStyleIdx="1" presStyleCnt="3" custScaleY="101612">
        <dgm:presLayoutVars>
          <dgm:chMax val="0"/>
          <dgm:chPref val="0"/>
          <dgm:bulletEnabled val="1"/>
        </dgm:presLayoutVars>
      </dgm:prSet>
      <dgm:spPr/>
      <dgm:t>
        <a:bodyPr/>
        <a:lstStyle/>
        <a:p>
          <a:endParaRPr lang="en-US"/>
        </a:p>
      </dgm:t>
    </dgm:pt>
    <dgm:pt modelId="{4BD4C4FA-47DE-4080-895B-D2FC9AA65D9F}" type="pres">
      <dgm:prSet presAssocID="{0922178C-B6F9-416E-B4CC-3CFEF5BCC409}" presName="Triangle" presStyleLbl="alignNode1" presStyleIdx="3" presStyleCnt="5"/>
      <dgm:spPr/>
    </dgm:pt>
    <dgm:pt modelId="{39EE1FFC-FCF6-4C49-9531-2D6DECE75DE0}" type="pres">
      <dgm:prSet presAssocID="{08ACF735-7804-4D25-A6B1-CDBFF468C678}" presName="sibTrans" presStyleCnt="0"/>
      <dgm:spPr/>
    </dgm:pt>
    <dgm:pt modelId="{3EBFC6F7-9C51-4727-BC97-C17D57710AC4}" type="pres">
      <dgm:prSet presAssocID="{08ACF735-7804-4D25-A6B1-CDBFF468C678}" presName="space" presStyleCnt="0"/>
      <dgm:spPr/>
    </dgm:pt>
    <dgm:pt modelId="{D1D7103B-5D86-4C87-B678-20321EA0974C}" type="pres">
      <dgm:prSet presAssocID="{8AAC73C6-9D5D-412F-9FEF-081169FD73F2}" presName="composite" presStyleCnt="0"/>
      <dgm:spPr/>
    </dgm:pt>
    <dgm:pt modelId="{E5A3DA1F-7C12-40AF-B1B0-6A9DA6B150DC}" type="pres">
      <dgm:prSet presAssocID="{8AAC73C6-9D5D-412F-9FEF-081169FD73F2}" presName="LShape" presStyleLbl="alignNode1" presStyleIdx="4" presStyleCnt="5"/>
      <dgm:spPr/>
    </dgm:pt>
    <dgm:pt modelId="{C1912E30-A4A5-4EE7-AEBA-4B90B1DB95BA}" type="pres">
      <dgm:prSet presAssocID="{8AAC73C6-9D5D-412F-9FEF-081169FD73F2}" presName="ParentText" presStyleLbl="revTx" presStyleIdx="2" presStyleCnt="3">
        <dgm:presLayoutVars>
          <dgm:chMax val="0"/>
          <dgm:chPref val="0"/>
          <dgm:bulletEnabled val="1"/>
        </dgm:presLayoutVars>
      </dgm:prSet>
      <dgm:spPr/>
      <dgm:t>
        <a:bodyPr/>
        <a:lstStyle/>
        <a:p>
          <a:endParaRPr lang="en-US"/>
        </a:p>
      </dgm:t>
    </dgm:pt>
  </dgm:ptLst>
  <dgm:cxnLst>
    <dgm:cxn modelId="{0AF66CC3-C0A9-417A-9DEA-746A8F364A90}" type="presOf" srcId="{0922178C-B6F9-416E-B4CC-3CFEF5BCC409}" destId="{2472AD2E-F752-410F-95D2-F8C671E4FE3A}" srcOrd="0" destOrd="0" presId="urn:microsoft.com/office/officeart/2009/3/layout/StepUpProcess"/>
    <dgm:cxn modelId="{BDA2252C-9E85-495C-8C25-FAA4ACAFD957}" srcId="{26590D2A-F596-441D-9018-96B41CC93829}" destId="{E73BB5C7-E360-4813-ADFD-DC8F413F4634}" srcOrd="0" destOrd="0" parTransId="{B8AFBB34-84AE-4D85-85BE-5F888E6AD670}" sibTransId="{47C52F52-998A-4EC3-92BA-0E324F9B8F9A}"/>
    <dgm:cxn modelId="{59ABBF0A-F8C1-4187-895B-5C3D43886B96}" type="presOf" srcId="{26590D2A-F596-441D-9018-96B41CC93829}" destId="{96CCCFEC-5BE4-4C1B-9FB7-0B4E427BFBD9}" srcOrd="0" destOrd="0" presId="urn:microsoft.com/office/officeart/2009/3/layout/StepUpProcess"/>
    <dgm:cxn modelId="{030DB1A3-E793-4471-AD82-6412BBD144A2}" srcId="{26590D2A-F596-441D-9018-96B41CC93829}" destId="{8AAC73C6-9D5D-412F-9FEF-081169FD73F2}" srcOrd="2" destOrd="0" parTransId="{692E912D-D0D8-48F2-A796-B22433E37662}" sibTransId="{5DF5ED37-9489-405E-9087-870DE71406F1}"/>
    <dgm:cxn modelId="{A59EF448-505A-45DB-A2E3-36962943C53D}" srcId="{26590D2A-F596-441D-9018-96B41CC93829}" destId="{0922178C-B6F9-416E-B4CC-3CFEF5BCC409}" srcOrd="1" destOrd="0" parTransId="{023FBDF4-5240-4AB6-A017-390728C1ACFB}" sibTransId="{08ACF735-7804-4D25-A6B1-CDBFF468C678}"/>
    <dgm:cxn modelId="{C49BBDE0-9CBD-4821-AD67-CA0FCFEEFD87}" type="presOf" srcId="{8AAC73C6-9D5D-412F-9FEF-081169FD73F2}" destId="{C1912E30-A4A5-4EE7-AEBA-4B90B1DB95BA}" srcOrd="0" destOrd="0" presId="urn:microsoft.com/office/officeart/2009/3/layout/StepUpProcess"/>
    <dgm:cxn modelId="{2AC9F141-8166-4055-8C4D-034A9AC604E7}" type="presOf" srcId="{E73BB5C7-E360-4813-ADFD-DC8F413F4634}" destId="{755AC792-7BA8-4CF8-9244-D4134E1B0D8A}" srcOrd="0" destOrd="0" presId="urn:microsoft.com/office/officeart/2009/3/layout/StepUpProcess"/>
    <dgm:cxn modelId="{9D863FC5-8677-46D1-85CA-7547EEC4B0FA}" type="presParOf" srcId="{96CCCFEC-5BE4-4C1B-9FB7-0B4E427BFBD9}" destId="{A20C2F0C-74ED-42C1-8FAF-B5452DCA4B43}" srcOrd="0" destOrd="0" presId="urn:microsoft.com/office/officeart/2009/3/layout/StepUpProcess"/>
    <dgm:cxn modelId="{C2236596-D975-4AF3-83F1-E1A815204C74}" type="presParOf" srcId="{A20C2F0C-74ED-42C1-8FAF-B5452DCA4B43}" destId="{0FDC4317-3BFD-4382-818F-C8DACA2DA4AF}" srcOrd="0" destOrd="0" presId="urn:microsoft.com/office/officeart/2009/3/layout/StepUpProcess"/>
    <dgm:cxn modelId="{7DB3470A-AA7D-455E-B356-72F6C48070B3}" type="presParOf" srcId="{A20C2F0C-74ED-42C1-8FAF-B5452DCA4B43}" destId="{755AC792-7BA8-4CF8-9244-D4134E1B0D8A}" srcOrd="1" destOrd="0" presId="urn:microsoft.com/office/officeart/2009/3/layout/StepUpProcess"/>
    <dgm:cxn modelId="{1D4BF765-E9B3-4798-A9FE-463D06EA8AF1}" type="presParOf" srcId="{A20C2F0C-74ED-42C1-8FAF-B5452DCA4B43}" destId="{0DEB740C-82DA-45CD-9C5D-F514A43BF04B}" srcOrd="2" destOrd="0" presId="urn:microsoft.com/office/officeart/2009/3/layout/StepUpProcess"/>
    <dgm:cxn modelId="{D3E063E1-3B3C-43BA-8BC0-0D651A807720}" type="presParOf" srcId="{96CCCFEC-5BE4-4C1B-9FB7-0B4E427BFBD9}" destId="{61C48FB8-DEAF-4C7B-AE88-57F62F00F1E2}" srcOrd="1" destOrd="0" presId="urn:microsoft.com/office/officeart/2009/3/layout/StepUpProcess"/>
    <dgm:cxn modelId="{860D2507-512A-4905-9BAA-494D51BBA930}" type="presParOf" srcId="{61C48FB8-DEAF-4C7B-AE88-57F62F00F1E2}" destId="{EA8F4201-6CE2-41FC-8F32-24823AEDCE73}" srcOrd="0" destOrd="0" presId="urn:microsoft.com/office/officeart/2009/3/layout/StepUpProcess"/>
    <dgm:cxn modelId="{83FBFA50-82E1-497C-B56F-DC15B091D964}" type="presParOf" srcId="{96CCCFEC-5BE4-4C1B-9FB7-0B4E427BFBD9}" destId="{21109395-1EDD-4C68-9419-1CE89CD83E55}" srcOrd="2" destOrd="0" presId="urn:microsoft.com/office/officeart/2009/3/layout/StepUpProcess"/>
    <dgm:cxn modelId="{74411C00-47D6-4A4D-A5F7-8AA854D00D66}" type="presParOf" srcId="{21109395-1EDD-4C68-9419-1CE89CD83E55}" destId="{E27CDD05-761A-4CBB-84E4-B0C5F694DE42}" srcOrd="0" destOrd="0" presId="urn:microsoft.com/office/officeart/2009/3/layout/StepUpProcess"/>
    <dgm:cxn modelId="{2123579D-C230-46AC-B5E4-E8DAA7B795D1}" type="presParOf" srcId="{21109395-1EDD-4C68-9419-1CE89CD83E55}" destId="{2472AD2E-F752-410F-95D2-F8C671E4FE3A}" srcOrd="1" destOrd="0" presId="urn:microsoft.com/office/officeart/2009/3/layout/StepUpProcess"/>
    <dgm:cxn modelId="{D43E2911-A840-4E46-B6D1-18831D5C9FF7}" type="presParOf" srcId="{21109395-1EDD-4C68-9419-1CE89CD83E55}" destId="{4BD4C4FA-47DE-4080-895B-D2FC9AA65D9F}" srcOrd="2" destOrd="0" presId="urn:microsoft.com/office/officeart/2009/3/layout/StepUpProcess"/>
    <dgm:cxn modelId="{CD44DC0F-868E-4FC3-A92B-88F05846E7DB}" type="presParOf" srcId="{96CCCFEC-5BE4-4C1B-9FB7-0B4E427BFBD9}" destId="{39EE1FFC-FCF6-4C49-9531-2D6DECE75DE0}" srcOrd="3" destOrd="0" presId="urn:microsoft.com/office/officeart/2009/3/layout/StepUpProcess"/>
    <dgm:cxn modelId="{0F52078F-246F-4B23-8E61-40A6900AB5CD}" type="presParOf" srcId="{39EE1FFC-FCF6-4C49-9531-2D6DECE75DE0}" destId="{3EBFC6F7-9C51-4727-BC97-C17D57710AC4}" srcOrd="0" destOrd="0" presId="urn:microsoft.com/office/officeart/2009/3/layout/StepUpProcess"/>
    <dgm:cxn modelId="{F0BC3BEF-59A2-46E5-A476-CFE624DC03D8}" type="presParOf" srcId="{96CCCFEC-5BE4-4C1B-9FB7-0B4E427BFBD9}" destId="{D1D7103B-5D86-4C87-B678-20321EA0974C}" srcOrd="4" destOrd="0" presId="urn:microsoft.com/office/officeart/2009/3/layout/StepUpProcess"/>
    <dgm:cxn modelId="{FA9AB72C-E584-47EE-87D5-1AE5F260B5AB}" type="presParOf" srcId="{D1D7103B-5D86-4C87-B678-20321EA0974C}" destId="{E5A3DA1F-7C12-40AF-B1B0-6A9DA6B150DC}" srcOrd="0" destOrd="0" presId="urn:microsoft.com/office/officeart/2009/3/layout/StepUpProcess"/>
    <dgm:cxn modelId="{B38D9362-E2E1-4C08-8D7E-03E07B84B13D}" type="presParOf" srcId="{D1D7103B-5D86-4C87-B678-20321EA0974C}" destId="{C1912E30-A4A5-4EE7-AEBA-4B90B1DB95BA}" srcOrd="1" destOrd="0" presId="urn:microsoft.com/office/officeart/2009/3/layout/StepUpProcess"/>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51D52A01-F8D3-4A60-93B8-4C58AB917290}" type="doc">
      <dgm:prSet loTypeId="urn:microsoft.com/office/officeart/2005/8/layout/default" loCatId="list" qsTypeId="urn:microsoft.com/office/officeart/2005/8/quickstyle/simple1" qsCatId="simple" csTypeId="urn:microsoft.com/office/officeart/2005/8/colors/accent0_2" csCatId="mainScheme" phldr="1"/>
      <dgm:spPr/>
      <dgm:t>
        <a:bodyPr/>
        <a:lstStyle/>
        <a:p>
          <a:endParaRPr lang="en-US"/>
        </a:p>
      </dgm:t>
    </dgm:pt>
    <dgm:pt modelId="{690EC7E8-AAEF-48B0-BF44-DF103953B4C0}">
      <dgm:prSet phldrT="[Text]" custT="1"/>
      <dgm:spPr/>
      <dgm:t>
        <a:bodyPr/>
        <a:lstStyle/>
        <a:p>
          <a:r>
            <a:rPr lang="en-US" sz="1200" b="1" spc="-66" dirty="0">
              <a:solidFill>
                <a:srgbClr val="272525"/>
              </a:solidFill>
              <a:latin typeface="Times New Roman" panose="02020603050405020304" pitchFamily="18" charset="0"/>
              <a:ea typeface="Inter" pitchFamily="34" charset="-122"/>
              <a:cs typeface="Times New Roman" panose="02020603050405020304" pitchFamily="18" charset="0"/>
            </a:rPr>
            <a:t>Incentivize Innovation</a:t>
          </a:r>
        </a:p>
        <a:p>
          <a:r>
            <a:rPr lang="en-US" sz="1200" spc="-35" dirty="0">
              <a:solidFill>
                <a:srgbClr val="272525"/>
              </a:solidFill>
              <a:latin typeface="Times New Roman" panose="02020603050405020304" pitchFamily="18" charset="0"/>
              <a:ea typeface="Inter" pitchFamily="34" charset="-122"/>
              <a:cs typeface="Times New Roman" panose="02020603050405020304" pitchFamily="18" charset="0"/>
            </a:rPr>
            <a:t>The royalty system incentivizes creators to continually push the boundaries of creativity, designing ever-more captivating and powerful Gods to entice users and earn a share of the profits.</a:t>
          </a:r>
          <a:endParaRPr lang="en-US" sz="1200">
            <a:latin typeface="Times New Roman" panose="02020603050405020304" pitchFamily="18" charset="0"/>
            <a:cs typeface="Times New Roman" panose="02020603050405020304" pitchFamily="18" charset="0"/>
          </a:endParaRPr>
        </a:p>
      </dgm:t>
    </dgm:pt>
    <dgm:pt modelId="{2973CE5A-29A4-431C-A06E-2A79BDB77FA1}" type="parTrans" cxnId="{3182B681-E7BF-476D-87F1-D6BFB1634E0D}">
      <dgm:prSet/>
      <dgm:spPr/>
      <dgm:t>
        <a:bodyPr/>
        <a:lstStyle/>
        <a:p>
          <a:endParaRPr lang="en-US"/>
        </a:p>
      </dgm:t>
    </dgm:pt>
    <dgm:pt modelId="{C43990BF-B223-4E29-9042-63D6FDDF7FAD}" type="sibTrans" cxnId="{3182B681-E7BF-476D-87F1-D6BFB1634E0D}">
      <dgm:prSet/>
      <dgm:spPr/>
      <dgm:t>
        <a:bodyPr/>
        <a:lstStyle/>
        <a:p>
          <a:endParaRPr lang="en-US"/>
        </a:p>
      </dgm:t>
    </dgm:pt>
    <dgm:pt modelId="{55798D9A-860E-497B-A818-C6B177D434E5}">
      <dgm:prSet phldrT="[Text]" custT="1"/>
      <dgm:spPr/>
      <dgm:t>
        <a:bodyPr/>
        <a:lstStyle/>
        <a:p>
          <a:r>
            <a:rPr lang="en-US" sz="1200" b="1" spc="-66" dirty="0">
              <a:solidFill>
                <a:srgbClr val="272525"/>
              </a:solidFill>
              <a:latin typeface="Times New Roman" panose="02020603050405020304" pitchFamily="18" charset="0"/>
              <a:ea typeface="Inter" pitchFamily="34" charset="-122"/>
              <a:cs typeface="Times New Roman" panose="02020603050405020304" pitchFamily="18" charset="0"/>
            </a:rPr>
            <a:t>Rewarding Artistic Vision</a:t>
          </a:r>
        </a:p>
        <a:p>
          <a:r>
            <a:rPr lang="en-US" sz="1200" spc="-35" dirty="0">
              <a:solidFill>
                <a:srgbClr val="272525"/>
              </a:solidFill>
              <a:latin typeface="Times New Roman" panose="02020603050405020304" pitchFamily="18" charset="0"/>
              <a:ea typeface="Inter" pitchFamily="34" charset="-122"/>
              <a:cs typeface="Times New Roman" panose="02020603050405020304" pitchFamily="18" charset="0"/>
            </a:rPr>
            <a:t>By receiving royalties, creators are fairly compensated for their artistic vision and the value they bring to the Solana Gods ecosystem, encouraging a thriving community of divine design.</a:t>
          </a:r>
          <a:endParaRPr lang="en-US" sz="1200">
            <a:latin typeface="Times New Roman" panose="02020603050405020304" pitchFamily="18" charset="0"/>
            <a:cs typeface="Times New Roman" panose="02020603050405020304" pitchFamily="18" charset="0"/>
          </a:endParaRPr>
        </a:p>
      </dgm:t>
    </dgm:pt>
    <dgm:pt modelId="{46E93106-078C-47F6-836E-F5E38289623C}" type="parTrans" cxnId="{03572C86-72AF-4A7F-AAEB-32E227064CE2}">
      <dgm:prSet/>
      <dgm:spPr/>
      <dgm:t>
        <a:bodyPr/>
        <a:lstStyle/>
        <a:p>
          <a:endParaRPr lang="en-US"/>
        </a:p>
      </dgm:t>
    </dgm:pt>
    <dgm:pt modelId="{F5184925-62D1-414F-8A70-52585169FC9B}" type="sibTrans" cxnId="{03572C86-72AF-4A7F-AAEB-32E227064CE2}">
      <dgm:prSet/>
      <dgm:spPr/>
      <dgm:t>
        <a:bodyPr/>
        <a:lstStyle/>
        <a:p>
          <a:endParaRPr lang="en-US"/>
        </a:p>
      </dgm:t>
    </dgm:pt>
    <dgm:pt modelId="{7F3BFD36-C3FE-40B6-A11D-7BFB0A67D400}">
      <dgm:prSet custT="1"/>
      <dgm:spPr/>
      <dgm:t>
        <a:bodyPr/>
        <a:lstStyle/>
        <a:p>
          <a:r>
            <a:rPr lang="en-US" sz="1200" b="1" spc="-66" dirty="0">
              <a:solidFill>
                <a:srgbClr val="272525"/>
              </a:solidFill>
              <a:latin typeface="Times New Roman" panose="02020603050405020304" pitchFamily="18" charset="0"/>
              <a:ea typeface="Inter" pitchFamily="34" charset="-122"/>
              <a:cs typeface="Times New Roman" panose="02020603050405020304" pitchFamily="18" charset="0"/>
            </a:rPr>
            <a:t>Passive Income Stream</a:t>
          </a:r>
        </a:p>
        <a:p>
          <a:r>
            <a:rPr lang="en-US" sz="1200" spc="-35" dirty="0">
              <a:solidFill>
                <a:srgbClr val="272525"/>
              </a:solidFill>
              <a:latin typeface="Times New Roman" panose="02020603050405020304" pitchFamily="18" charset="0"/>
              <a:ea typeface="Inter" pitchFamily="34" charset="-122"/>
              <a:cs typeface="Times New Roman" panose="02020603050405020304" pitchFamily="18" charset="0"/>
            </a:rPr>
            <a:t>Creators who design and mint their own unique Gods on the Solana Gods platform earn ongoing royalties each time their God is used in tournaments or resold on the secondary market.</a:t>
          </a:r>
          <a:endParaRPr lang="en-US" sz="1200" dirty="0">
            <a:latin typeface="Times New Roman" panose="02020603050405020304" pitchFamily="18" charset="0"/>
            <a:cs typeface="Times New Roman" panose="02020603050405020304" pitchFamily="18" charset="0"/>
          </a:endParaRPr>
        </a:p>
      </dgm:t>
    </dgm:pt>
    <dgm:pt modelId="{5EF4CECD-1DB6-4CE9-8A6A-B9B538696AC3}" type="parTrans" cxnId="{913EC723-6043-4A1C-9477-EC664CF882EF}">
      <dgm:prSet/>
      <dgm:spPr/>
      <dgm:t>
        <a:bodyPr/>
        <a:lstStyle/>
        <a:p>
          <a:endParaRPr lang="en-US"/>
        </a:p>
      </dgm:t>
    </dgm:pt>
    <dgm:pt modelId="{F543B4EF-AF45-4CB7-8D7F-2BD469D12286}" type="sibTrans" cxnId="{913EC723-6043-4A1C-9477-EC664CF882EF}">
      <dgm:prSet/>
      <dgm:spPr/>
      <dgm:t>
        <a:bodyPr/>
        <a:lstStyle/>
        <a:p>
          <a:endParaRPr lang="en-US"/>
        </a:p>
      </dgm:t>
    </dgm:pt>
    <dgm:pt modelId="{F7C82F66-974D-4FC2-ACF0-85239F788E9C}" type="pres">
      <dgm:prSet presAssocID="{51D52A01-F8D3-4A60-93B8-4C58AB917290}" presName="diagram" presStyleCnt="0">
        <dgm:presLayoutVars>
          <dgm:dir/>
          <dgm:resizeHandles val="exact"/>
        </dgm:presLayoutVars>
      </dgm:prSet>
      <dgm:spPr/>
    </dgm:pt>
    <dgm:pt modelId="{BFD2BA42-83B0-4022-9C91-44C963567B37}" type="pres">
      <dgm:prSet presAssocID="{7F3BFD36-C3FE-40B6-A11D-7BFB0A67D400}" presName="node" presStyleLbl="node1" presStyleIdx="0" presStyleCnt="3">
        <dgm:presLayoutVars>
          <dgm:bulletEnabled val="1"/>
        </dgm:presLayoutVars>
      </dgm:prSet>
      <dgm:spPr/>
      <dgm:t>
        <a:bodyPr/>
        <a:lstStyle/>
        <a:p>
          <a:endParaRPr lang="en-US"/>
        </a:p>
      </dgm:t>
    </dgm:pt>
    <dgm:pt modelId="{6E6F25D1-7821-4C09-8846-EEBE0DB87251}" type="pres">
      <dgm:prSet presAssocID="{F543B4EF-AF45-4CB7-8D7F-2BD469D12286}" presName="sibTrans" presStyleCnt="0"/>
      <dgm:spPr/>
    </dgm:pt>
    <dgm:pt modelId="{D6C859E7-D041-4819-945F-1FFBF5E27168}" type="pres">
      <dgm:prSet presAssocID="{690EC7E8-AAEF-48B0-BF44-DF103953B4C0}" presName="node" presStyleLbl="node1" presStyleIdx="1" presStyleCnt="3">
        <dgm:presLayoutVars>
          <dgm:bulletEnabled val="1"/>
        </dgm:presLayoutVars>
      </dgm:prSet>
      <dgm:spPr/>
      <dgm:t>
        <a:bodyPr/>
        <a:lstStyle/>
        <a:p>
          <a:endParaRPr lang="en-US"/>
        </a:p>
      </dgm:t>
    </dgm:pt>
    <dgm:pt modelId="{D0115E32-ABCE-4900-93A5-5DD44C4200EF}" type="pres">
      <dgm:prSet presAssocID="{C43990BF-B223-4E29-9042-63D6FDDF7FAD}" presName="sibTrans" presStyleCnt="0"/>
      <dgm:spPr/>
    </dgm:pt>
    <dgm:pt modelId="{089C5AAA-7655-4744-A79B-95E130998B5B}" type="pres">
      <dgm:prSet presAssocID="{55798D9A-860E-497B-A818-C6B177D434E5}" presName="node" presStyleLbl="node1" presStyleIdx="2" presStyleCnt="3">
        <dgm:presLayoutVars>
          <dgm:bulletEnabled val="1"/>
        </dgm:presLayoutVars>
      </dgm:prSet>
      <dgm:spPr/>
      <dgm:t>
        <a:bodyPr/>
        <a:lstStyle/>
        <a:p>
          <a:endParaRPr lang="en-US"/>
        </a:p>
      </dgm:t>
    </dgm:pt>
  </dgm:ptLst>
  <dgm:cxnLst>
    <dgm:cxn modelId="{925BCCC2-5E09-413E-8F13-459D9E8631A6}" type="presOf" srcId="{55798D9A-860E-497B-A818-C6B177D434E5}" destId="{089C5AAA-7655-4744-A79B-95E130998B5B}" srcOrd="0" destOrd="0" presId="urn:microsoft.com/office/officeart/2005/8/layout/default"/>
    <dgm:cxn modelId="{913EC723-6043-4A1C-9477-EC664CF882EF}" srcId="{51D52A01-F8D3-4A60-93B8-4C58AB917290}" destId="{7F3BFD36-C3FE-40B6-A11D-7BFB0A67D400}" srcOrd="0" destOrd="0" parTransId="{5EF4CECD-1DB6-4CE9-8A6A-B9B538696AC3}" sibTransId="{F543B4EF-AF45-4CB7-8D7F-2BD469D12286}"/>
    <dgm:cxn modelId="{F8C4ABE2-0E75-47E5-BEA5-3361D741135A}" type="presOf" srcId="{7F3BFD36-C3FE-40B6-A11D-7BFB0A67D400}" destId="{BFD2BA42-83B0-4022-9C91-44C963567B37}" srcOrd="0" destOrd="0" presId="urn:microsoft.com/office/officeart/2005/8/layout/default"/>
    <dgm:cxn modelId="{03572C86-72AF-4A7F-AAEB-32E227064CE2}" srcId="{51D52A01-F8D3-4A60-93B8-4C58AB917290}" destId="{55798D9A-860E-497B-A818-C6B177D434E5}" srcOrd="2" destOrd="0" parTransId="{46E93106-078C-47F6-836E-F5E38289623C}" sibTransId="{F5184925-62D1-414F-8A70-52585169FC9B}"/>
    <dgm:cxn modelId="{3182B681-E7BF-476D-87F1-D6BFB1634E0D}" srcId="{51D52A01-F8D3-4A60-93B8-4C58AB917290}" destId="{690EC7E8-AAEF-48B0-BF44-DF103953B4C0}" srcOrd="1" destOrd="0" parTransId="{2973CE5A-29A4-431C-A06E-2A79BDB77FA1}" sibTransId="{C43990BF-B223-4E29-9042-63D6FDDF7FAD}"/>
    <dgm:cxn modelId="{505267A8-344C-4F97-843F-6B155DAF9004}" type="presOf" srcId="{51D52A01-F8D3-4A60-93B8-4C58AB917290}" destId="{F7C82F66-974D-4FC2-ACF0-85239F788E9C}" srcOrd="0" destOrd="0" presId="urn:microsoft.com/office/officeart/2005/8/layout/default"/>
    <dgm:cxn modelId="{041F28C1-BED8-416D-A75A-5DF08CB3AC3B}" type="presOf" srcId="{690EC7E8-AAEF-48B0-BF44-DF103953B4C0}" destId="{D6C859E7-D041-4819-945F-1FFBF5E27168}" srcOrd="0" destOrd="0" presId="urn:microsoft.com/office/officeart/2005/8/layout/default"/>
    <dgm:cxn modelId="{9BF5B1E0-B997-494D-92BE-B1FDBAC6D2DA}" type="presParOf" srcId="{F7C82F66-974D-4FC2-ACF0-85239F788E9C}" destId="{BFD2BA42-83B0-4022-9C91-44C963567B37}" srcOrd="0" destOrd="0" presId="urn:microsoft.com/office/officeart/2005/8/layout/default"/>
    <dgm:cxn modelId="{168A58FE-AFF0-439B-8166-EEDE2334778B}" type="presParOf" srcId="{F7C82F66-974D-4FC2-ACF0-85239F788E9C}" destId="{6E6F25D1-7821-4C09-8846-EEBE0DB87251}" srcOrd="1" destOrd="0" presId="urn:microsoft.com/office/officeart/2005/8/layout/default"/>
    <dgm:cxn modelId="{2BDC23AF-D43A-4E0D-B150-AC55F5BD6416}" type="presParOf" srcId="{F7C82F66-974D-4FC2-ACF0-85239F788E9C}" destId="{D6C859E7-D041-4819-945F-1FFBF5E27168}" srcOrd="2" destOrd="0" presId="urn:microsoft.com/office/officeart/2005/8/layout/default"/>
    <dgm:cxn modelId="{A189D338-4C83-45A1-81D1-88DF1395453D}" type="presParOf" srcId="{F7C82F66-974D-4FC2-ACF0-85239F788E9C}" destId="{D0115E32-ABCE-4900-93A5-5DD44C4200EF}" srcOrd="3" destOrd="0" presId="urn:microsoft.com/office/officeart/2005/8/layout/default"/>
    <dgm:cxn modelId="{D0B2E122-B1DB-450E-86EC-E1AAF73F6707}" type="presParOf" srcId="{F7C82F66-974D-4FC2-ACF0-85239F788E9C}" destId="{089C5AAA-7655-4744-A79B-95E130998B5B}" srcOrd="4" destOrd="0" presId="urn:microsoft.com/office/officeart/2005/8/layout/default"/>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51D52A01-F8D3-4A60-93B8-4C58AB917290}" type="doc">
      <dgm:prSet loTypeId="urn:microsoft.com/office/officeart/2005/8/layout/default" loCatId="list" qsTypeId="urn:microsoft.com/office/officeart/2005/8/quickstyle/simple1" qsCatId="simple" csTypeId="urn:microsoft.com/office/officeart/2005/8/colors/accent0_2" csCatId="mainScheme" phldr="1"/>
      <dgm:spPr/>
      <dgm:t>
        <a:bodyPr/>
        <a:lstStyle/>
        <a:p>
          <a:endParaRPr lang="en-US"/>
        </a:p>
      </dgm:t>
    </dgm:pt>
    <dgm:pt modelId="{690EC7E8-AAEF-48B0-BF44-DF103953B4C0}">
      <dgm:prSet phldrT="[Text]" custT="1"/>
      <dgm:spPr/>
      <dgm:t>
        <a:bodyPr/>
        <a:lstStyle/>
        <a:p>
          <a:r>
            <a:rPr lang="en-US" sz="1200" b="1" spc="-66" dirty="0">
              <a:solidFill>
                <a:srgbClr val="272525"/>
              </a:solidFill>
              <a:latin typeface="Times New Roman" panose="02020603050405020304" pitchFamily="18" charset="0"/>
              <a:ea typeface="Inter" pitchFamily="34" charset="-122"/>
              <a:cs typeface="Times New Roman" panose="02020603050405020304" pitchFamily="18" charset="0"/>
            </a:rPr>
            <a:t>Viral Potential</a:t>
          </a:r>
        </a:p>
        <a:p>
          <a:r>
            <a:rPr lang="en-US" sz="1200" spc="-35" dirty="0">
              <a:solidFill>
                <a:srgbClr val="272525"/>
              </a:solidFill>
              <a:latin typeface="Times New Roman" panose="02020603050405020304" pitchFamily="18" charset="0"/>
              <a:ea typeface="Inter" pitchFamily="34" charset="-122"/>
              <a:cs typeface="Times New Roman" panose="02020603050405020304" pitchFamily="18" charset="0"/>
            </a:rPr>
            <a:t>The unique concept and visual appeal of Solana Gods' customizable Gods are designed to capture the imagination of the crypto community and achieve viral success.</a:t>
          </a:r>
          <a:endParaRPr lang="en-US" sz="1200">
            <a:latin typeface="Times New Roman" panose="02020603050405020304" pitchFamily="18" charset="0"/>
            <a:cs typeface="Times New Roman" panose="02020603050405020304" pitchFamily="18" charset="0"/>
          </a:endParaRPr>
        </a:p>
      </dgm:t>
    </dgm:pt>
    <dgm:pt modelId="{2973CE5A-29A4-431C-A06E-2A79BDB77FA1}" type="parTrans" cxnId="{3182B681-E7BF-476D-87F1-D6BFB1634E0D}">
      <dgm:prSet/>
      <dgm:spPr/>
      <dgm:t>
        <a:bodyPr/>
        <a:lstStyle/>
        <a:p>
          <a:endParaRPr lang="en-US"/>
        </a:p>
      </dgm:t>
    </dgm:pt>
    <dgm:pt modelId="{C43990BF-B223-4E29-9042-63D6FDDF7FAD}" type="sibTrans" cxnId="{3182B681-E7BF-476D-87F1-D6BFB1634E0D}">
      <dgm:prSet/>
      <dgm:spPr/>
      <dgm:t>
        <a:bodyPr/>
        <a:lstStyle/>
        <a:p>
          <a:endParaRPr lang="en-US"/>
        </a:p>
      </dgm:t>
    </dgm:pt>
    <dgm:pt modelId="{55798D9A-860E-497B-A818-C6B177D434E5}">
      <dgm:prSet phldrT="[Text]" custT="1"/>
      <dgm:spPr/>
      <dgm:t>
        <a:bodyPr/>
        <a:lstStyle/>
        <a:p>
          <a:r>
            <a:rPr lang="en-US" sz="1200" b="1" spc="-66" dirty="0">
              <a:solidFill>
                <a:srgbClr val="272525"/>
              </a:solidFill>
              <a:latin typeface="Times New Roman" panose="02020603050405020304" pitchFamily="18" charset="0"/>
              <a:ea typeface="Inter" pitchFamily="34" charset="-122"/>
              <a:cs typeface="Times New Roman" panose="02020603050405020304" pitchFamily="18" charset="0"/>
            </a:rPr>
            <a:t>Passionate Community</a:t>
          </a:r>
        </a:p>
        <a:p>
          <a:r>
            <a:rPr lang="en-US" sz="1200" spc="-35" dirty="0">
              <a:solidFill>
                <a:srgbClr val="272525"/>
              </a:solidFill>
              <a:latin typeface="Times New Roman" panose="02020603050405020304" pitchFamily="18" charset="0"/>
              <a:ea typeface="Inter" pitchFamily="34" charset="-122"/>
              <a:cs typeface="Times New Roman" panose="02020603050405020304" pitchFamily="18" charset="0"/>
            </a:rPr>
            <a:t>By harnessing the power of meme culture, Solana Gods aims to cultivate a vibrant, engaged community of creators, collectors, and competitive players.</a:t>
          </a:r>
          <a:endParaRPr lang="en-US" sz="1200">
            <a:latin typeface="Times New Roman" panose="02020603050405020304" pitchFamily="18" charset="0"/>
            <a:cs typeface="Times New Roman" panose="02020603050405020304" pitchFamily="18" charset="0"/>
          </a:endParaRPr>
        </a:p>
      </dgm:t>
    </dgm:pt>
    <dgm:pt modelId="{46E93106-078C-47F6-836E-F5E38289623C}" type="parTrans" cxnId="{03572C86-72AF-4A7F-AAEB-32E227064CE2}">
      <dgm:prSet/>
      <dgm:spPr/>
      <dgm:t>
        <a:bodyPr/>
        <a:lstStyle/>
        <a:p>
          <a:endParaRPr lang="en-US"/>
        </a:p>
      </dgm:t>
    </dgm:pt>
    <dgm:pt modelId="{F5184925-62D1-414F-8A70-52585169FC9B}" type="sibTrans" cxnId="{03572C86-72AF-4A7F-AAEB-32E227064CE2}">
      <dgm:prSet/>
      <dgm:spPr/>
      <dgm:t>
        <a:bodyPr/>
        <a:lstStyle/>
        <a:p>
          <a:endParaRPr lang="en-US"/>
        </a:p>
      </dgm:t>
    </dgm:pt>
    <dgm:pt modelId="{7F3BFD36-C3FE-40B6-A11D-7BFB0A67D400}">
      <dgm:prSet custT="1"/>
      <dgm:spPr/>
      <dgm:t>
        <a:bodyPr/>
        <a:lstStyle/>
        <a:p>
          <a:r>
            <a:rPr lang="en-US" sz="1200" b="1" spc="-66" dirty="0">
              <a:solidFill>
                <a:srgbClr val="272525"/>
              </a:solidFill>
              <a:latin typeface="Times New Roman" panose="02020603050405020304" pitchFamily="18" charset="0"/>
              <a:ea typeface="Inter" pitchFamily="34" charset="-122"/>
              <a:cs typeface="Times New Roman" panose="02020603050405020304" pitchFamily="18" charset="0"/>
            </a:rPr>
            <a:t>Meme-Inspired</a:t>
          </a:r>
        </a:p>
        <a:p>
          <a:r>
            <a:rPr lang="en-US" sz="1200" spc="-35" dirty="0">
              <a:solidFill>
                <a:srgbClr val="272525"/>
              </a:solidFill>
              <a:latin typeface="Times New Roman" panose="02020603050405020304" pitchFamily="18" charset="0"/>
              <a:ea typeface="Inter" pitchFamily="34" charset="-122"/>
              <a:cs typeface="Times New Roman" panose="02020603050405020304" pitchFamily="18" charset="0"/>
            </a:rPr>
            <a:t>Solana Gods embraces the playful and whimsical spirit of the meme token movement, channeling the internet's obsession with quirky, humorous digital content.</a:t>
          </a:r>
          <a:endParaRPr lang="en-US" sz="1200" dirty="0">
            <a:latin typeface="Times New Roman" panose="02020603050405020304" pitchFamily="18" charset="0"/>
            <a:cs typeface="Times New Roman" panose="02020603050405020304" pitchFamily="18" charset="0"/>
          </a:endParaRPr>
        </a:p>
      </dgm:t>
    </dgm:pt>
    <dgm:pt modelId="{5EF4CECD-1DB6-4CE9-8A6A-B9B538696AC3}" type="parTrans" cxnId="{913EC723-6043-4A1C-9477-EC664CF882EF}">
      <dgm:prSet/>
      <dgm:spPr/>
      <dgm:t>
        <a:bodyPr/>
        <a:lstStyle/>
        <a:p>
          <a:endParaRPr lang="en-US"/>
        </a:p>
      </dgm:t>
    </dgm:pt>
    <dgm:pt modelId="{F543B4EF-AF45-4CB7-8D7F-2BD469D12286}" type="sibTrans" cxnId="{913EC723-6043-4A1C-9477-EC664CF882EF}">
      <dgm:prSet/>
      <dgm:spPr/>
      <dgm:t>
        <a:bodyPr/>
        <a:lstStyle/>
        <a:p>
          <a:endParaRPr lang="en-US"/>
        </a:p>
      </dgm:t>
    </dgm:pt>
    <dgm:pt modelId="{F7C82F66-974D-4FC2-ACF0-85239F788E9C}" type="pres">
      <dgm:prSet presAssocID="{51D52A01-F8D3-4A60-93B8-4C58AB917290}" presName="diagram" presStyleCnt="0">
        <dgm:presLayoutVars>
          <dgm:dir/>
          <dgm:resizeHandles val="exact"/>
        </dgm:presLayoutVars>
      </dgm:prSet>
      <dgm:spPr/>
    </dgm:pt>
    <dgm:pt modelId="{BFD2BA42-83B0-4022-9C91-44C963567B37}" type="pres">
      <dgm:prSet presAssocID="{7F3BFD36-C3FE-40B6-A11D-7BFB0A67D400}" presName="node" presStyleLbl="node1" presStyleIdx="0" presStyleCnt="3" custScaleX="55531" custScaleY="220456">
        <dgm:presLayoutVars>
          <dgm:bulletEnabled val="1"/>
        </dgm:presLayoutVars>
      </dgm:prSet>
      <dgm:spPr/>
      <dgm:t>
        <a:bodyPr/>
        <a:lstStyle/>
        <a:p>
          <a:endParaRPr lang="en-US"/>
        </a:p>
      </dgm:t>
    </dgm:pt>
    <dgm:pt modelId="{6E6F25D1-7821-4C09-8846-EEBE0DB87251}" type="pres">
      <dgm:prSet presAssocID="{F543B4EF-AF45-4CB7-8D7F-2BD469D12286}" presName="sibTrans" presStyleCnt="0"/>
      <dgm:spPr/>
    </dgm:pt>
    <dgm:pt modelId="{D6C859E7-D041-4819-945F-1FFBF5E27168}" type="pres">
      <dgm:prSet presAssocID="{690EC7E8-AAEF-48B0-BF44-DF103953B4C0}" presName="node" presStyleLbl="node1" presStyleIdx="1" presStyleCnt="3" custScaleX="66973" custScaleY="220365">
        <dgm:presLayoutVars>
          <dgm:bulletEnabled val="1"/>
        </dgm:presLayoutVars>
      </dgm:prSet>
      <dgm:spPr/>
      <dgm:t>
        <a:bodyPr/>
        <a:lstStyle/>
        <a:p>
          <a:endParaRPr lang="en-US"/>
        </a:p>
      </dgm:t>
    </dgm:pt>
    <dgm:pt modelId="{D0115E32-ABCE-4900-93A5-5DD44C4200EF}" type="pres">
      <dgm:prSet presAssocID="{C43990BF-B223-4E29-9042-63D6FDDF7FAD}" presName="sibTrans" presStyleCnt="0"/>
      <dgm:spPr/>
    </dgm:pt>
    <dgm:pt modelId="{089C5AAA-7655-4744-A79B-95E130998B5B}" type="pres">
      <dgm:prSet presAssocID="{55798D9A-860E-497B-A818-C6B177D434E5}" presName="node" presStyleLbl="node1" presStyleIdx="2" presStyleCnt="3" custScaleX="55454" custScaleY="220635">
        <dgm:presLayoutVars>
          <dgm:bulletEnabled val="1"/>
        </dgm:presLayoutVars>
      </dgm:prSet>
      <dgm:spPr/>
      <dgm:t>
        <a:bodyPr/>
        <a:lstStyle/>
        <a:p>
          <a:endParaRPr lang="en-US"/>
        </a:p>
      </dgm:t>
    </dgm:pt>
  </dgm:ptLst>
  <dgm:cxnLst>
    <dgm:cxn modelId="{925BCCC2-5E09-413E-8F13-459D9E8631A6}" type="presOf" srcId="{55798D9A-860E-497B-A818-C6B177D434E5}" destId="{089C5AAA-7655-4744-A79B-95E130998B5B}" srcOrd="0" destOrd="0" presId="urn:microsoft.com/office/officeart/2005/8/layout/default"/>
    <dgm:cxn modelId="{913EC723-6043-4A1C-9477-EC664CF882EF}" srcId="{51D52A01-F8D3-4A60-93B8-4C58AB917290}" destId="{7F3BFD36-C3FE-40B6-A11D-7BFB0A67D400}" srcOrd="0" destOrd="0" parTransId="{5EF4CECD-1DB6-4CE9-8A6A-B9B538696AC3}" sibTransId="{F543B4EF-AF45-4CB7-8D7F-2BD469D12286}"/>
    <dgm:cxn modelId="{F8C4ABE2-0E75-47E5-BEA5-3361D741135A}" type="presOf" srcId="{7F3BFD36-C3FE-40B6-A11D-7BFB0A67D400}" destId="{BFD2BA42-83B0-4022-9C91-44C963567B37}" srcOrd="0" destOrd="0" presId="urn:microsoft.com/office/officeart/2005/8/layout/default"/>
    <dgm:cxn modelId="{03572C86-72AF-4A7F-AAEB-32E227064CE2}" srcId="{51D52A01-F8D3-4A60-93B8-4C58AB917290}" destId="{55798D9A-860E-497B-A818-C6B177D434E5}" srcOrd="2" destOrd="0" parTransId="{46E93106-078C-47F6-836E-F5E38289623C}" sibTransId="{F5184925-62D1-414F-8A70-52585169FC9B}"/>
    <dgm:cxn modelId="{3182B681-E7BF-476D-87F1-D6BFB1634E0D}" srcId="{51D52A01-F8D3-4A60-93B8-4C58AB917290}" destId="{690EC7E8-AAEF-48B0-BF44-DF103953B4C0}" srcOrd="1" destOrd="0" parTransId="{2973CE5A-29A4-431C-A06E-2A79BDB77FA1}" sibTransId="{C43990BF-B223-4E29-9042-63D6FDDF7FAD}"/>
    <dgm:cxn modelId="{505267A8-344C-4F97-843F-6B155DAF9004}" type="presOf" srcId="{51D52A01-F8D3-4A60-93B8-4C58AB917290}" destId="{F7C82F66-974D-4FC2-ACF0-85239F788E9C}" srcOrd="0" destOrd="0" presId="urn:microsoft.com/office/officeart/2005/8/layout/default"/>
    <dgm:cxn modelId="{041F28C1-BED8-416D-A75A-5DF08CB3AC3B}" type="presOf" srcId="{690EC7E8-AAEF-48B0-BF44-DF103953B4C0}" destId="{D6C859E7-D041-4819-945F-1FFBF5E27168}" srcOrd="0" destOrd="0" presId="urn:microsoft.com/office/officeart/2005/8/layout/default"/>
    <dgm:cxn modelId="{9BF5B1E0-B997-494D-92BE-B1FDBAC6D2DA}" type="presParOf" srcId="{F7C82F66-974D-4FC2-ACF0-85239F788E9C}" destId="{BFD2BA42-83B0-4022-9C91-44C963567B37}" srcOrd="0" destOrd="0" presId="urn:microsoft.com/office/officeart/2005/8/layout/default"/>
    <dgm:cxn modelId="{168A58FE-AFF0-439B-8166-EEDE2334778B}" type="presParOf" srcId="{F7C82F66-974D-4FC2-ACF0-85239F788E9C}" destId="{6E6F25D1-7821-4C09-8846-EEBE0DB87251}" srcOrd="1" destOrd="0" presId="urn:microsoft.com/office/officeart/2005/8/layout/default"/>
    <dgm:cxn modelId="{2BDC23AF-D43A-4E0D-B150-AC55F5BD6416}" type="presParOf" srcId="{F7C82F66-974D-4FC2-ACF0-85239F788E9C}" destId="{D6C859E7-D041-4819-945F-1FFBF5E27168}" srcOrd="2" destOrd="0" presId="urn:microsoft.com/office/officeart/2005/8/layout/default"/>
    <dgm:cxn modelId="{A189D338-4C83-45A1-81D1-88DF1395453D}" type="presParOf" srcId="{F7C82F66-974D-4FC2-ACF0-85239F788E9C}" destId="{D0115E32-ABCE-4900-93A5-5DD44C4200EF}" srcOrd="3" destOrd="0" presId="urn:microsoft.com/office/officeart/2005/8/layout/default"/>
    <dgm:cxn modelId="{D0B2E122-B1DB-450E-86EC-E1AAF73F6707}" type="presParOf" srcId="{F7C82F66-974D-4FC2-ACF0-85239F788E9C}" destId="{089C5AAA-7655-4744-A79B-95E130998B5B}" srcOrd="4" destOrd="0" presId="urn:microsoft.com/office/officeart/2005/8/layout/default"/>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51D52A01-F8D3-4A60-93B8-4C58AB917290}" type="doc">
      <dgm:prSet loTypeId="urn:microsoft.com/office/officeart/2005/8/layout/default" loCatId="list" qsTypeId="urn:microsoft.com/office/officeart/2005/8/quickstyle/simple1" qsCatId="simple" csTypeId="urn:microsoft.com/office/officeart/2005/8/colors/accent0_2" csCatId="mainScheme" phldr="1"/>
      <dgm:spPr/>
      <dgm:t>
        <a:bodyPr/>
        <a:lstStyle/>
        <a:p>
          <a:endParaRPr lang="en-US"/>
        </a:p>
      </dgm:t>
    </dgm:pt>
    <dgm:pt modelId="{690EC7E8-AAEF-48B0-BF44-DF103953B4C0}">
      <dgm:prSet phldrT="[Text]" custT="1"/>
      <dgm:spPr/>
      <dgm:t>
        <a:bodyPr/>
        <a:lstStyle/>
        <a:p>
          <a:r>
            <a:rPr lang="en-US" sz="1200" b="1" spc="-66" dirty="0">
              <a:solidFill>
                <a:srgbClr val="272525"/>
              </a:solidFill>
              <a:latin typeface="Times New Roman" panose="02020603050405020304" pitchFamily="18" charset="0"/>
              <a:ea typeface="Inter" pitchFamily="34" charset="-122"/>
              <a:cs typeface="Times New Roman" panose="02020603050405020304" pitchFamily="18" charset="0"/>
            </a:rPr>
            <a:t>Entertainment Factor</a:t>
          </a:r>
        </a:p>
        <a:p>
          <a:endParaRPr lang="en-US" sz="1200" b="1" spc="-66" dirty="0">
            <a:solidFill>
              <a:srgbClr val="272525"/>
            </a:solidFill>
            <a:latin typeface="Times New Roman" panose="02020603050405020304" pitchFamily="18" charset="0"/>
            <a:ea typeface="Inter" pitchFamily="34" charset="-122"/>
            <a:cs typeface="Times New Roman" panose="02020603050405020304" pitchFamily="18" charset="0"/>
          </a:endParaRPr>
        </a:p>
        <a:p>
          <a:r>
            <a:rPr lang="en-US" sz="1200" spc="-35" dirty="0">
              <a:solidFill>
                <a:srgbClr val="272525"/>
              </a:solidFill>
              <a:latin typeface="Times New Roman" panose="02020603050405020304" pitchFamily="18" charset="0"/>
              <a:ea typeface="Inter" pitchFamily="34" charset="-122"/>
              <a:cs typeface="Times New Roman" panose="02020603050405020304" pitchFamily="18" charset="0"/>
            </a:rPr>
            <a:t>The meme token aspect of Solana Gods injects a layer of playfulness and entertainment into the blockchain ecosystem, making it an approachable and captivating experience.</a:t>
          </a:r>
          <a:endParaRPr lang="en-US" sz="1200">
            <a:latin typeface="Times New Roman" panose="02020603050405020304" pitchFamily="18" charset="0"/>
            <a:cs typeface="Times New Roman" panose="02020603050405020304" pitchFamily="18" charset="0"/>
          </a:endParaRPr>
        </a:p>
      </dgm:t>
    </dgm:pt>
    <dgm:pt modelId="{2973CE5A-29A4-431C-A06E-2A79BDB77FA1}" type="parTrans" cxnId="{3182B681-E7BF-476D-87F1-D6BFB1634E0D}">
      <dgm:prSet/>
      <dgm:spPr/>
      <dgm:t>
        <a:bodyPr/>
        <a:lstStyle/>
        <a:p>
          <a:endParaRPr lang="en-US"/>
        </a:p>
      </dgm:t>
    </dgm:pt>
    <dgm:pt modelId="{C43990BF-B223-4E29-9042-63D6FDDF7FAD}" type="sibTrans" cxnId="{3182B681-E7BF-476D-87F1-D6BFB1634E0D}">
      <dgm:prSet/>
      <dgm:spPr/>
      <dgm:t>
        <a:bodyPr/>
        <a:lstStyle/>
        <a:p>
          <a:endParaRPr lang="en-US"/>
        </a:p>
      </dgm:t>
    </dgm:pt>
    <dgm:pt modelId="{F7C82F66-974D-4FC2-ACF0-85239F788E9C}" type="pres">
      <dgm:prSet presAssocID="{51D52A01-F8D3-4A60-93B8-4C58AB917290}" presName="diagram" presStyleCnt="0">
        <dgm:presLayoutVars>
          <dgm:dir/>
          <dgm:resizeHandles val="exact"/>
        </dgm:presLayoutVars>
      </dgm:prSet>
      <dgm:spPr/>
    </dgm:pt>
    <dgm:pt modelId="{D6C859E7-D041-4819-945F-1FFBF5E27168}" type="pres">
      <dgm:prSet presAssocID="{690EC7E8-AAEF-48B0-BF44-DF103953B4C0}" presName="node" presStyleLbl="node1" presStyleIdx="0" presStyleCnt="1" custScaleX="114329" custScaleY="341522" custLinFactNeighborX="258" custLinFactNeighborY="-181">
        <dgm:presLayoutVars>
          <dgm:bulletEnabled val="1"/>
        </dgm:presLayoutVars>
      </dgm:prSet>
      <dgm:spPr/>
      <dgm:t>
        <a:bodyPr/>
        <a:lstStyle/>
        <a:p>
          <a:endParaRPr lang="en-US"/>
        </a:p>
      </dgm:t>
    </dgm:pt>
  </dgm:ptLst>
  <dgm:cxnLst>
    <dgm:cxn modelId="{3182B681-E7BF-476D-87F1-D6BFB1634E0D}" srcId="{51D52A01-F8D3-4A60-93B8-4C58AB917290}" destId="{690EC7E8-AAEF-48B0-BF44-DF103953B4C0}" srcOrd="0" destOrd="0" parTransId="{2973CE5A-29A4-431C-A06E-2A79BDB77FA1}" sibTransId="{C43990BF-B223-4E29-9042-63D6FDDF7FAD}"/>
    <dgm:cxn modelId="{505267A8-344C-4F97-843F-6B155DAF9004}" type="presOf" srcId="{51D52A01-F8D3-4A60-93B8-4C58AB917290}" destId="{F7C82F66-974D-4FC2-ACF0-85239F788E9C}" srcOrd="0" destOrd="0" presId="urn:microsoft.com/office/officeart/2005/8/layout/default"/>
    <dgm:cxn modelId="{041F28C1-BED8-416D-A75A-5DF08CB3AC3B}" type="presOf" srcId="{690EC7E8-AAEF-48B0-BF44-DF103953B4C0}" destId="{D6C859E7-D041-4819-945F-1FFBF5E27168}" srcOrd="0" destOrd="0" presId="urn:microsoft.com/office/officeart/2005/8/layout/default"/>
    <dgm:cxn modelId="{2BDC23AF-D43A-4E0D-B150-AC55F5BD6416}" type="presParOf" srcId="{F7C82F66-974D-4FC2-ACF0-85239F788E9C}" destId="{D6C859E7-D041-4819-945F-1FFBF5E27168}" srcOrd="0" destOrd="0" presId="urn:microsoft.com/office/officeart/2005/8/layout/default"/>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640747-4EDB-4A2D-9701-F1897B9FE5D2}">
      <dsp:nvSpPr>
        <dsp:cNvPr id="0" name=""/>
        <dsp:cNvSpPr/>
      </dsp:nvSpPr>
      <dsp:spPr>
        <a:xfrm>
          <a:off x="1714" y="8484"/>
          <a:ext cx="1671637" cy="668655"/>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Phase I: Gods Awakening</a:t>
          </a:r>
        </a:p>
      </dsp:txBody>
      <dsp:txXfrm>
        <a:off x="1714" y="8484"/>
        <a:ext cx="1671637" cy="668655"/>
      </dsp:txXfrm>
    </dsp:sp>
    <dsp:sp modelId="{AF4B3E13-5652-4EA6-9938-F06C620A530A}">
      <dsp:nvSpPr>
        <dsp:cNvPr id="0" name=""/>
        <dsp:cNvSpPr/>
      </dsp:nvSpPr>
      <dsp:spPr>
        <a:xfrm>
          <a:off x="1714" y="680894"/>
          <a:ext cx="1671637" cy="131760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Website Launch</a:t>
          </a:r>
        </a:p>
        <a:p>
          <a:pPr marL="114300" lvl="1" indent="-114300" algn="l" defTabSz="533400">
            <a:lnSpc>
              <a:spcPct val="90000"/>
            </a:lnSpc>
            <a:spcBef>
              <a:spcPct val="0"/>
            </a:spcBef>
            <a:spcAft>
              <a:spcPct val="15000"/>
            </a:spcAft>
            <a:buChar char="••"/>
          </a:pPr>
          <a:r>
            <a:rPr lang="en-US" sz="1200" kern="1200"/>
            <a:t>Smart Contract Launch </a:t>
          </a:r>
        </a:p>
      </dsp:txBody>
      <dsp:txXfrm>
        <a:off x="1714" y="680894"/>
        <a:ext cx="1671637" cy="1317600"/>
      </dsp:txXfrm>
    </dsp:sp>
    <dsp:sp modelId="{7E03DB30-60D4-4C1B-868F-0F47EBF47EA6}">
      <dsp:nvSpPr>
        <dsp:cNvPr id="0" name=""/>
        <dsp:cNvSpPr/>
      </dsp:nvSpPr>
      <dsp:spPr>
        <a:xfrm>
          <a:off x="1907381" y="13886"/>
          <a:ext cx="1671637" cy="668655"/>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Phase 2: GODMode Expansion</a:t>
          </a:r>
        </a:p>
      </dsp:txBody>
      <dsp:txXfrm>
        <a:off x="1907381" y="13886"/>
        <a:ext cx="1671637" cy="668655"/>
      </dsp:txXfrm>
    </dsp:sp>
    <dsp:sp modelId="{1324D673-12E6-426A-A9D2-427C0EF22122}">
      <dsp:nvSpPr>
        <dsp:cNvPr id="0" name=""/>
        <dsp:cNvSpPr/>
      </dsp:nvSpPr>
      <dsp:spPr>
        <a:xfrm>
          <a:off x="1907381" y="693345"/>
          <a:ext cx="1671637" cy="1295991"/>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10,000 Telegram Follower</a:t>
          </a:r>
        </a:p>
        <a:p>
          <a:pPr marL="114300" lvl="1" indent="-114300" algn="l" defTabSz="533400">
            <a:lnSpc>
              <a:spcPct val="90000"/>
            </a:lnSpc>
            <a:spcBef>
              <a:spcPct val="0"/>
            </a:spcBef>
            <a:spcAft>
              <a:spcPct val="15000"/>
            </a:spcAft>
            <a:buChar char="••"/>
          </a:pPr>
          <a:r>
            <a:rPr lang="en-US" sz="1200" kern="1200"/>
            <a:t>7,000 Twitter Follower</a:t>
          </a:r>
        </a:p>
        <a:p>
          <a:pPr marL="114300" lvl="1" indent="-114300" algn="l" defTabSz="533400">
            <a:lnSpc>
              <a:spcPct val="90000"/>
            </a:lnSpc>
            <a:spcBef>
              <a:spcPct val="0"/>
            </a:spcBef>
            <a:spcAft>
              <a:spcPct val="15000"/>
            </a:spcAft>
            <a:buChar char="••"/>
          </a:pPr>
          <a:r>
            <a:rPr lang="en-US" sz="1200" kern="1200"/>
            <a:t>Presale Launch</a:t>
          </a:r>
        </a:p>
      </dsp:txBody>
      <dsp:txXfrm>
        <a:off x="1907381" y="693345"/>
        <a:ext cx="1671637" cy="1295991"/>
      </dsp:txXfrm>
    </dsp:sp>
    <dsp:sp modelId="{34CA55AA-DCD1-45DC-8536-DBDE4C14AD7A}">
      <dsp:nvSpPr>
        <dsp:cNvPr id="0" name=""/>
        <dsp:cNvSpPr/>
      </dsp:nvSpPr>
      <dsp:spPr>
        <a:xfrm>
          <a:off x="3813048" y="8484"/>
          <a:ext cx="1671637" cy="668654"/>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Phase 3: Celestial Ascension</a:t>
          </a:r>
        </a:p>
      </dsp:txBody>
      <dsp:txXfrm>
        <a:off x="3813048" y="8484"/>
        <a:ext cx="1671637" cy="668654"/>
      </dsp:txXfrm>
    </dsp:sp>
    <dsp:sp modelId="{6757DC51-77E6-47DF-841E-604B9D5FC60F}">
      <dsp:nvSpPr>
        <dsp:cNvPr id="0" name=""/>
        <dsp:cNvSpPr/>
      </dsp:nvSpPr>
      <dsp:spPr>
        <a:xfrm>
          <a:off x="3813048" y="677138"/>
          <a:ext cx="1671637" cy="131760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Exchange Listing</a:t>
          </a:r>
        </a:p>
        <a:p>
          <a:pPr marL="114300" lvl="1" indent="-114300" algn="l" defTabSz="533400">
            <a:lnSpc>
              <a:spcPct val="90000"/>
            </a:lnSpc>
            <a:spcBef>
              <a:spcPct val="0"/>
            </a:spcBef>
            <a:spcAft>
              <a:spcPct val="15000"/>
            </a:spcAft>
            <a:buChar char="••"/>
          </a:pPr>
          <a:r>
            <a:rPr lang="en-US" sz="1200" kern="1200"/>
            <a:t>Marketing Campaigns Intensify</a:t>
          </a:r>
        </a:p>
        <a:p>
          <a:pPr marL="114300" lvl="1" indent="-114300" algn="l" defTabSz="533400">
            <a:lnSpc>
              <a:spcPct val="90000"/>
            </a:lnSpc>
            <a:spcBef>
              <a:spcPct val="0"/>
            </a:spcBef>
            <a:spcAft>
              <a:spcPct val="15000"/>
            </a:spcAft>
            <a:buChar char="••"/>
          </a:pPr>
          <a:r>
            <a:rPr lang="en-US" sz="1200" kern="1200"/>
            <a:t>Community Engagement Activities</a:t>
          </a:r>
        </a:p>
      </dsp:txBody>
      <dsp:txXfrm>
        <a:off x="3813048" y="677138"/>
        <a:ext cx="1671637" cy="1317600"/>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AE4BB9-E6D0-4B94-92B1-B3ACED5EA54F}">
      <dsp:nvSpPr>
        <dsp:cNvPr id="0" name=""/>
        <dsp:cNvSpPr/>
      </dsp:nvSpPr>
      <dsp:spPr>
        <a:xfrm>
          <a:off x="0" y="18899"/>
          <a:ext cx="5486400" cy="427369"/>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b="1" kern="1200" spc="-66" dirty="0">
              <a:solidFill>
                <a:srgbClr val="272525"/>
              </a:solidFill>
              <a:latin typeface="Times New Roman" panose="02020603050405020304" pitchFamily="18" charset="0"/>
              <a:ea typeface="Inter" pitchFamily="34" charset="-122"/>
              <a:cs typeface="Times New Roman" panose="02020603050405020304" pitchFamily="18" charset="0"/>
            </a:rPr>
            <a:t>Immersive Gaming Experience</a:t>
          </a:r>
          <a:endParaRPr lang="en-US" sz="1400" kern="1200">
            <a:latin typeface="Times New Roman" panose="02020603050405020304" pitchFamily="18" charset="0"/>
            <a:cs typeface="Times New Roman" panose="02020603050405020304" pitchFamily="18" charset="0"/>
          </a:endParaRPr>
        </a:p>
      </dsp:txBody>
      <dsp:txXfrm>
        <a:off x="20862" y="39761"/>
        <a:ext cx="5444676" cy="385645"/>
      </dsp:txXfrm>
    </dsp:sp>
    <dsp:sp modelId="{37209921-8A6C-43A8-8F8A-17AE937B0ADA}">
      <dsp:nvSpPr>
        <dsp:cNvPr id="0" name=""/>
        <dsp:cNvSpPr/>
      </dsp:nvSpPr>
      <dsp:spPr>
        <a:xfrm>
          <a:off x="0" y="446269"/>
          <a:ext cx="5486400" cy="8942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US" sz="1200" kern="1200" spc="-35" dirty="0">
              <a:solidFill>
                <a:srgbClr val="272525"/>
              </a:solidFill>
              <a:latin typeface="Times New Roman" panose="02020603050405020304" pitchFamily="18" charset="0"/>
              <a:ea typeface="Inter" pitchFamily="34" charset="-122"/>
              <a:cs typeface="Times New Roman" panose="02020603050405020304" pitchFamily="18" charset="0"/>
            </a:rPr>
            <a:t>Solana Gods offers an engaging and captivating gaming experience where users can strategically acquire and compete with their own unique digital Gods, fostering a sense of ownership and excitement.</a:t>
          </a:r>
          <a:endParaRPr lang="en-US" sz="1200" kern="1200">
            <a:latin typeface="Times New Roman" panose="02020603050405020304" pitchFamily="18" charset="0"/>
            <a:cs typeface="Times New Roman" panose="02020603050405020304" pitchFamily="18" charset="0"/>
          </a:endParaRPr>
        </a:p>
        <a:p>
          <a:pPr marL="114300" lvl="1" indent="-114300" algn="l" defTabSz="533400">
            <a:lnSpc>
              <a:spcPct val="90000"/>
            </a:lnSpc>
            <a:spcBef>
              <a:spcPct val="0"/>
            </a:spcBef>
            <a:spcAft>
              <a:spcPct val="20000"/>
            </a:spcAft>
            <a:buChar char="••"/>
          </a:pPr>
          <a:endParaRPr lang="en-US" sz="1200" kern="1200">
            <a:latin typeface="Times New Roman" panose="02020603050405020304" pitchFamily="18" charset="0"/>
            <a:cs typeface="Times New Roman" panose="02020603050405020304" pitchFamily="18" charset="0"/>
          </a:endParaRPr>
        </a:p>
      </dsp:txBody>
      <dsp:txXfrm>
        <a:off x="0" y="446269"/>
        <a:ext cx="5486400" cy="894240"/>
      </dsp:txXfrm>
    </dsp:sp>
    <dsp:sp modelId="{9B556174-C6C0-4E51-8BCD-E5A94682AFC7}">
      <dsp:nvSpPr>
        <dsp:cNvPr id="0" name=""/>
        <dsp:cNvSpPr/>
      </dsp:nvSpPr>
      <dsp:spPr>
        <a:xfrm>
          <a:off x="0" y="1027981"/>
          <a:ext cx="5486400" cy="33459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b="1" kern="1200" spc="-66" dirty="0">
              <a:solidFill>
                <a:srgbClr val="272525"/>
              </a:solidFill>
              <a:latin typeface="Times New Roman" panose="02020603050405020304" pitchFamily="18" charset="0"/>
              <a:ea typeface="Inter" pitchFamily="34" charset="-122"/>
              <a:cs typeface="Times New Roman" panose="02020603050405020304" pitchFamily="18" charset="0"/>
            </a:rPr>
            <a:t>Empowered Creativity</a:t>
          </a:r>
          <a:endParaRPr lang="en-US" sz="1400" kern="1200">
            <a:latin typeface="Times New Roman" panose="02020603050405020304" pitchFamily="18" charset="0"/>
            <a:cs typeface="Times New Roman" panose="02020603050405020304" pitchFamily="18" charset="0"/>
          </a:endParaRPr>
        </a:p>
      </dsp:txBody>
      <dsp:txXfrm>
        <a:off x="16333" y="1044314"/>
        <a:ext cx="5453734" cy="301925"/>
      </dsp:txXfrm>
    </dsp:sp>
    <dsp:sp modelId="{F3C87666-60AF-48E9-8F70-D5FF280B19B2}">
      <dsp:nvSpPr>
        <dsp:cNvPr id="0" name=""/>
        <dsp:cNvSpPr/>
      </dsp:nvSpPr>
      <dsp:spPr>
        <a:xfrm>
          <a:off x="0" y="1357724"/>
          <a:ext cx="5486400" cy="51676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US" sz="1200" kern="1200" spc="-35" dirty="0">
              <a:solidFill>
                <a:srgbClr val="272525"/>
              </a:solidFill>
              <a:latin typeface="Times New Roman" panose="02020603050405020304" pitchFamily="18" charset="0"/>
              <a:ea typeface="Inter" pitchFamily="34" charset="-122"/>
              <a:cs typeface="Times New Roman" panose="02020603050405020304" pitchFamily="18" charset="0"/>
            </a:rPr>
            <a:t>The platform empowers creators to unleash their imagination and design one-of-a-kind digital deities, tapping into the growing demand for innovative and personalized content.</a:t>
          </a:r>
          <a:endParaRPr lang="en-US" sz="1200" kern="1200">
            <a:latin typeface="Times New Roman" panose="02020603050405020304" pitchFamily="18" charset="0"/>
            <a:cs typeface="Times New Roman" panose="02020603050405020304" pitchFamily="18" charset="0"/>
          </a:endParaRPr>
        </a:p>
      </dsp:txBody>
      <dsp:txXfrm>
        <a:off x="0" y="1357724"/>
        <a:ext cx="5486400" cy="516763"/>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AE4BB9-E6D0-4B94-92B1-B3ACED5EA54F}">
      <dsp:nvSpPr>
        <dsp:cNvPr id="0" name=""/>
        <dsp:cNvSpPr/>
      </dsp:nvSpPr>
      <dsp:spPr>
        <a:xfrm>
          <a:off x="0" y="292397"/>
          <a:ext cx="5486400" cy="51442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b="1" kern="1200" spc="-66" dirty="0">
              <a:solidFill>
                <a:srgbClr val="272525"/>
              </a:solidFill>
              <a:latin typeface="Times New Roman" panose="02020603050405020304" pitchFamily="18" charset="0"/>
              <a:ea typeface="Inter" pitchFamily="34" charset="-122"/>
              <a:cs typeface="Times New Roman" panose="02020603050405020304" pitchFamily="18" charset="0"/>
            </a:rPr>
            <a:t>Lucrative Earning Potential</a:t>
          </a:r>
          <a:endParaRPr lang="en-US" sz="1400" kern="1200">
            <a:latin typeface="Times New Roman" panose="02020603050405020304" pitchFamily="18" charset="0"/>
            <a:cs typeface="Times New Roman" panose="02020603050405020304" pitchFamily="18" charset="0"/>
          </a:endParaRPr>
        </a:p>
      </dsp:txBody>
      <dsp:txXfrm>
        <a:off x="25112" y="317509"/>
        <a:ext cx="5436176" cy="464202"/>
      </dsp:txXfrm>
    </dsp:sp>
    <dsp:sp modelId="{37209921-8A6C-43A8-8F8A-17AE937B0ADA}">
      <dsp:nvSpPr>
        <dsp:cNvPr id="0" name=""/>
        <dsp:cNvSpPr/>
      </dsp:nvSpPr>
      <dsp:spPr>
        <a:xfrm>
          <a:off x="0" y="806823"/>
          <a:ext cx="5486400" cy="10764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US" sz="1200" kern="1200" spc="-35" dirty="0">
              <a:solidFill>
                <a:srgbClr val="272525"/>
              </a:solidFill>
              <a:latin typeface="Times New Roman" panose="02020603050405020304" pitchFamily="18" charset="0"/>
              <a:ea typeface="Inter" pitchFamily="34" charset="-122"/>
              <a:cs typeface="Times New Roman" panose="02020603050405020304" pitchFamily="18" charset="0"/>
            </a:rPr>
            <a:t>Creators can earn ongoing royalties from the use and resale of their Gods, while winning players can claim a share of the prize pool, providing a sustainable and rewarding ecosystem.</a:t>
          </a:r>
          <a:endParaRPr lang="en-US" sz="1200" kern="1200">
            <a:latin typeface="Times New Roman" panose="02020603050405020304" pitchFamily="18" charset="0"/>
            <a:cs typeface="Times New Roman" panose="02020603050405020304" pitchFamily="18" charset="0"/>
          </a:endParaRPr>
        </a:p>
      </dsp:txBody>
      <dsp:txXfrm>
        <a:off x="0" y="806823"/>
        <a:ext cx="5486400" cy="1076400"/>
      </dsp:txXfrm>
    </dsp:sp>
    <dsp:sp modelId="{9B556174-C6C0-4E51-8BCD-E5A94682AFC7}">
      <dsp:nvSpPr>
        <dsp:cNvPr id="0" name=""/>
        <dsp:cNvSpPr/>
      </dsp:nvSpPr>
      <dsp:spPr>
        <a:xfrm>
          <a:off x="0" y="1507032"/>
          <a:ext cx="5486400" cy="40274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b="1" kern="1200" spc="-66" dirty="0">
              <a:solidFill>
                <a:srgbClr val="272525"/>
              </a:solidFill>
              <a:latin typeface="Times New Roman" panose="02020603050405020304" pitchFamily="18" charset="0"/>
              <a:ea typeface="Inter" pitchFamily="34" charset="-122"/>
              <a:cs typeface="Times New Roman" panose="02020603050405020304" pitchFamily="18" charset="0"/>
            </a:rPr>
            <a:t>Fostering a Thriving Community</a:t>
          </a:r>
          <a:endParaRPr lang="en-US" sz="1400" kern="1200">
            <a:latin typeface="Times New Roman" panose="02020603050405020304" pitchFamily="18" charset="0"/>
            <a:cs typeface="Times New Roman" panose="02020603050405020304" pitchFamily="18" charset="0"/>
          </a:endParaRPr>
        </a:p>
      </dsp:txBody>
      <dsp:txXfrm>
        <a:off x="19661" y="1526693"/>
        <a:ext cx="5447078" cy="363426"/>
      </dsp:txXfrm>
    </dsp:sp>
    <dsp:sp modelId="{F3C87666-60AF-48E9-8F70-D5FF280B19B2}">
      <dsp:nvSpPr>
        <dsp:cNvPr id="0" name=""/>
        <dsp:cNvSpPr/>
      </dsp:nvSpPr>
      <dsp:spPr>
        <a:xfrm>
          <a:off x="0" y="1903946"/>
          <a:ext cx="5486400" cy="6220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4193" tIns="15240" rIns="85344" bIns="15240" numCol="1" spcCol="1270" anchor="t" anchorCtr="0">
          <a:noAutofit/>
        </a:bodyPr>
        <a:lstStyle/>
        <a:p>
          <a:pPr marL="114300" lvl="1" indent="-114300" algn="l" defTabSz="533400">
            <a:lnSpc>
              <a:spcPct val="90000"/>
            </a:lnSpc>
            <a:spcBef>
              <a:spcPct val="0"/>
            </a:spcBef>
            <a:spcAft>
              <a:spcPct val="20000"/>
            </a:spcAft>
            <a:buChar char="••"/>
          </a:pPr>
          <a:r>
            <a:rPr lang="en-US" sz="1200" kern="1200" spc="-35" dirty="0">
              <a:solidFill>
                <a:srgbClr val="272525"/>
              </a:solidFill>
              <a:latin typeface="Times New Roman" panose="02020603050405020304" pitchFamily="18" charset="0"/>
              <a:ea typeface="Inter" pitchFamily="34" charset="-122"/>
              <a:cs typeface="Times New Roman" panose="02020603050405020304" pitchFamily="18" charset="0"/>
            </a:rPr>
            <a:t>Solana Gods aims to cultivate a vibrant, engaged community of designers, collectors, and competitive players, united by their shared passion for the project's unique blend of creativity and gaming.</a:t>
          </a:r>
          <a:endParaRPr lang="en-US" sz="1200" kern="1200">
            <a:latin typeface="Times New Roman" panose="02020603050405020304" pitchFamily="18" charset="0"/>
            <a:cs typeface="Times New Roman" panose="02020603050405020304" pitchFamily="18" charset="0"/>
          </a:endParaRPr>
        </a:p>
      </dsp:txBody>
      <dsp:txXfrm>
        <a:off x="0" y="1903946"/>
        <a:ext cx="5486400" cy="6220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640747-4EDB-4A2D-9701-F1897B9FE5D2}">
      <dsp:nvSpPr>
        <dsp:cNvPr id="0" name=""/>
        <dsp:cNvSpPr/>
      </dsp:nvSpPr>
      <dsp:spPr>
        <a:xfrm>
          <a:off x="1671" y="205426"/>
          <a:ext cx="1629653" cy="651861"/>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Phase 4: Mythic Integration</a:t>
          </a:r>
        </a:p>
      </dsp:txBody>
      <dsp:txXfrm>
        <a:off x="1671" y="205426"/>
        <a:ext cx="1629653" cy="651861"/>
      </dsp:txXfrm>
    </dsp:sp>
    <dsp:sp modelId="{AF4B3E13-5652-4EA6-9938-F06C620A530A}">
      <dsp:nvSpPr>
        <dsp:cNvPr id="0" name=""/>
        <dsp:cNvSpPr/>
      </dsp:nvSpPr>
      <dsp:spPr>
        <a:xfrm>
          <a:off x="1671" y="886429"/>
          <a:ext cx="1629653" cy="1283740"/>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NFT Integration for Gods</a:t>
          </a:r>
        </a:p>
        <a:p>
          <a:pPr marL="57150" lvl="1" indent="-57150" algn="l" defTabSz="488950">
            <a:lnSpc>
              <a:spcPct val="90000"/>
            </a:lnSpc>
            <a:spcBef>
              <a:spcPct val="0"/>
            </a:spcBef>
            <a:spcAft>
              <a:spcPct val="15000"/>
            </a:spcAft>
            <a:buChar char="••"/>
          </a:pPr>
          <a:r>
            <a:rPr lang="en-US" sz="1100" kern="1200"/>
            <a:t>Partnerships with Other Solana Projects</a:t>
          </a:r>
        </a:p>
        <a:p>
          <a:pPr marL="57150" lvl="1" indent="-57150" algn="l" defTabSz="488950">
            <a:lnSpc>
              <a:spcPct val="90000"/>
            </a:lnSpc>
            <a:spcBef>
              <a:spcPct val="0"/>
            </a:spcBef>
            <a:spcAft>
              <a:spcPct val="15000"/>
            </a:spcAft>
            <a:buChar char="••"/>
          </a:pPr>
          <a:r>
            <a:rPr lang="en-US" sz="1100" kern="1200"/>
            <a:t>Mobile App Development Begins</a:t>
          </a:r>
        </a:p>
      </dsp:txBody>
      <dsp:txXfrm>
        <a:off x="1671" y="886429"/>
        <a:ext cx="1629653" cy="1283740"/>
      </dsp:txXfrm>
    </dsp:sp>
    <dsp:sp modelId="{7E03DB30-60D4-4C1B-868F-0F47EBF47EA6}">
      <dsp:nvSpPr>
        <dsp:cNvPr id="0" name=""/>
        <dsp:cNvSpPr/>
      </dsp:nvSpPr>
      <dsp:spPr>
        <a:xfrm>
          <a:off x="1859475" y="160390"/>
          <a:ext cx="1629653" cy="651861"/>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Phase 5: Legendary Conquest</a:t>
          </a:r>
        </a:p>
      </dsp:txBody>
      <dsp:txXfrm>
        <a:off x="1859475" y="160390"/>
        <a:ext cx="1629653" cy="651861"/>
      </dsp:txXfrm>
    </dsp:sp>
    <dsp:sp modelId="{1324D673-12E6-426A-A9D2-427C0EF22122}">
      <dsp:nvSpPr>
        <dsp:cNvPr id="0" name=""/>
        <dsp:cNvSpPr/>
      </dsp:nvSpPr>
      <dsp:spPr>
        <a:xfrm>
          <a:off x="1859475" y="812251"/>
          <a:ext cx="1629653" cy="140295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Launch of Play-to-Earn Game</a:t>
          </a:r>
        </a:p>
        <a:p>
          <a:pPr marL="57150" lvl="1" indent="-57150" algn="l" defTabSz="488950">
            <a:lnSpc>
              <a:spcPct val="90000"/>
            </a:lnSpc>
            <a:spcBef>
              <a:spcPct val="0"/>
            </a:spcBef>
            <a:spcAft>
              <a:spcPct val="15000"/>
            </a:spcAft>
            <a:buChar char="••"/>
          </a:pPr>
          <a:r>
            <a:rPr lang="en-US" sz="1100" kern="1200"/>
            <a:t>Integration with Major NFT Marketplaces</a:t>
          </a:r>
        </a:p>
        <a:p>
          <a:pPr marL="57150" lvl="1" indent="-57150" algn="l" defTabSz="488950">
            <a:lnSpc>
              <a:spcPct val="90000"/>
            </a:lnSpc>
            <a:spcBef>
              <a:spcPct val="0"/>
            </a:spcBef>
            <a:spcAft>
              <a:spcPct val="15000"/>
            </a:spcAft>
            <a:buChar char="••"/>
          </a:pPr>
          <a:r>
            <a:rPr lang="en-US" sz="1100" kern="1200"/>
            <a:t>Celebrity Endorsements and Partnerships</a:t>
          </a:r>
        </a:p>
      </dsp:txBody>
      <dsp:txXfrm>
        <a:off x="1859475" y="812251"/>
        <a:ext cx="1629653" cy="1402955"/>
      </dsp:txXfrm>
    </dsp:sp>
    <dsp:sp modelId="{34CA55AA-DCD1-45DC-8536-DBDE4C14AD7A}">
      <dsp:nvSpPr>
        <dsp:cNvPr id="0" name=""/>
        <dsp:cNvSpPr/>
      </dsp:nvSpPr>
      <dsp:spPr>
        <a:xfrm>
          <a:off x="3717280" y="160390"/>
          <a:ext cx="1629653" cy="651861"/>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Phase 6: Cosmic Dominion</a:t>
          </a:r>
        </a:p>
      </dsp:txBody>
      <dsp:txXfrm>
        <a:off x="3717280" y="160390"/>
        <a:ext cx="1629653" cy="651861"/>
      </dsp:txXfrm>
    </dsp:sp>
    <dsp:sp modelId="{6757DC51-77E6-47DF-841E-604B9D5FC60F}">
      <dsp:nvSpPr>
        <dsp:cNvPr id="0" name=""/>
        <dsp:cNvSpPr/>
      </dsp:nvSpPr>
      <dsp:spPr>
        <a:xfrm>
          <a:off x="3717280" y="812251"/>
          <a:ext cx="1629653" cy="140295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Launch of Merchandise and Collectibles</a:t>
          </a:r>
        </a:p>
        <a:p>
          <a:pPr marL="57150" lvl="1" indent="-57150" algn="l" defTabSz="488950">
            <a:lnSpc>
              <a:spcPct val="90000"/>
            </a:lnSpc>
            <a:spcBef>
              <a:spcPct val="0"/>
            </a:spcBef>
            <a:spcAft>
              <a:spcPct val="15000"/>
            </a:spcAft>
            <a:buChar char="••"/>
          </a:pPr>
          <a:r>
            <a:rPr lang="en-US" sz="1100" kern="1200"/>
            <a:t>Community Governance Implementation</a:t>
          </a:r>
        </a:p>
      </dsp:txBody>
      <dsp:txXfrm>
        <a:off x="3717280" y="812251"/>
        <a:ext cx="1629653" cy="1402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7640747-4EDB-4A2D-9701-F1897B9FE5D2}">
      <dsp:nvSpPr>
        <dsp:cNvPr id="0" name=""/>
        <dsp:cNvSpPr/>
      </dsp:nvSpPr>
      <dsp:spPr>
        <a:xfrm>
          <a:off x="859" y="204188"/>
          <a:ext cx="1758622" cy="703449"/>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lvl="0" algn="ctr" defTabSz="533400">
            <a:lnSpc>
              <a:spcPct val="90000"/>
            </a:lnSpc>
            <a:spcBef>
              <a:spcPct val="0"/>
            </a:spcBef>
            <a:spcAft>
              <a:spcPct val="35000"/>
            </a:spcAft>
          </a:pPr>
          <a:r>
            <a:rPr lang="en-US" sz="1200" kern="1200"/>
            <a:t>Phase 7: Eternal Evolution</a:t>
          </a:r>
        </a:p>
      </dsp:txBody>
      <dsp:txXfrm>
        <a:off x="859" y="204188"/>
        <a:ext cx="1758622" cy="703449"/>
      </dsp:txXfrm>
    </dsp:sp>
    <dsp:sp modelId="{AF4B3E13-5652-4EA6-9938-F06C620A530A}">
      <dsp:nvSpPr>
        <dsp:cNvPr id="0" name=""/>
        <dsp:cNvSpPr/>
      </dsp:nvSpPr>
      <dsp:spPr>
        <a:xfrm>
          <a:off x="859" y="787383"/>
          <a:ext cx="1758622" cy="138396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85344" bIns="96012" numCol="1" spcCol="1270" anchor="t" anchorCtr="0">
          <a:noAutofit/>
        </a:bodyPr>
        <a:lstStyle/>
        <a:p>
          <a:pPr marL="114300" lvl="1" indent="-114300" algn="l" defTabSz="533400">
            <a:lnSpc>
              <a:spcPct val="90000"/>
            </a:lnSpc>
            <a:spcBef>
              <a:spcPct val="0"/>
            </a:spcBef>
            <a:spcAft>
              <a:spcPct val="15000"/>
            </a:spcAft>
            <a:buChar char="••"/>
          </a:pPr>
          <a:r>
            <a:rPr lang="en-US" sz="1200" kern="1200"/>
            <a:t>Continuous Development and Updates</a:t>
          </a:r>
        </a:p>
        <a:p>
          <a:pPr marL="114300" lvl="1" indent="-114300" algn="l" defTabSz="533400">
            <a:lnSpc>
              <a:spcPct val="90000"/>
            </a:lnSpc>
            <a:spcBef>
              <a:spcPct val="0"/>
            </a:spcBef>
            <a:spcAft>
              <a:spcPct val="15000"/>
            </a:spcAft>
            <a:buChar char="••"/>
          </a:pPr>
          <a:r>
            <a:rPr lang="en-US" sz="1200" kern="1200"/>
            <a:t>Exploration of Metaverse Opportunities</a:t>
          </a:r>
        </a:p>
        <a:p>
          <a:pPr marL="114300" lvl="1" indent="-114300" algn="l" defTabSz="533400">
            <a:lnSpc>
              <a:spcPct val="90000"/>
            </a:lnSpc>
            <a:spcBef>
              <a:spcPct val="0"/>
            </a:spcBef>
            <a:spcAft>
              <a:spcPct val="15000"/>
            </a:spcAft>
            <a:buChar char="••"/>
          </a:pPr>
          <a:r>
            <a:rPr lang="en-US" sz="1200" kern="1200"/>
            <a:t>Expansion to Other Blockchains</a:t>
          </a:r>
        </a:p>
      </dsp:txBody>
      <dsp:txXfrm>
        <a:off x="859" y="787383"/>
        <a:ext cx="1758622" cy="138396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990BE3-2BBC-4360-B7CB-58F2B44B0CA3}">
      <dsp:nvSpPr>
        <dsp:cNvPr id="0" name=""/>
        <dsp:cNvSpPr/>
      </dsp:nvSpPr>
      <dsp:spPr>
        <a:xfrm>
          <a:off x="0" y="196200"/>
          <a:ext cx="1371600" cy="1287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lvl="0" algn="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Acquire Powerful Gods</a:t>
          </a:r>
        </a:p>
      </dsp:txBody>
      <dsp:txXfrm>
        <a:off x="0" y="196200"/>
        <a:ext cx="1371600" cy="1287000"/>
      </dsp:txXfrm>
    </dsp:sp>
    <dsp:sp modelId="{F4F98265-1D64-456E-AA24-DD74ED07CF96}">
      <dsp:nvSpPr>
        <dsp:cNvPr id="0" name=""/>
        <dsp:cNvSpPr/>
      </dsp:nvSpPr>
      <dsp:spPr>
        <a:xfrm>
          <a:off x="1371599" y="196200"/>
          <a:ext cx="274320" cy="1287000"/>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1A870-1587-4C52-B51F-E8EF2E9A37A1}">
      <dsp:nvSpPr>
        <dsp:cNvPr id="0" name=""/>
        <dsp:cNvSpPr/>
      </dsp:nvSpPr>
      <dsp:spPr>
        <a:xfrm>
          <a:off x="1755647" y="196200"/>
          <a:ext cx="3730752" cy="12870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Users can bid on the unique Gods created by Solana Gods designers and acquire them as their own MEMEs. These Gods possess extraordinary abilities and attributes that can give players an edge in the competitive tournaments.</a:t>
          </a:r>
        </a:p>
      </dsp:txBody>
      <dsp:txXfrm>
        <a:off x="1755647" y="196200"/>
        <a:ext cx="3730752" cy="1287000"/>
      </dsp:txXfrm>
    </dsp:sp>
    <dsp:sp modelId="{A7527FB3-4F7E-4423-9685-7BFE62F384AD}">
      <dsp:nvSpPr>
        <dsp:cNvPr id="0" name=""/>
        <dsp:cNvSpPr/>
      </dsp:nvSpPr>
      <dsp:spPr>
        <a:xfrm>
          <a:off x="0" y="1717200"/>
          <a:ext cx="1371600" cy="1287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30480" rIns="85344" bIns="30480" numCol="1" spcCol="1270" anchor="ctr" anchorCtr="0">
          <a:noAutofit/>
        </a:bodyPr>
        <a:lstStyle/>
        <a:p>
          <a:pPr lvl="0" algn="r" defTabSz="533400">
            <a:lnSpc>
              <a:spcPct val="90000"/>
            </a:lnSpc>
            <a:spcBef>
              <a:spcPct val="0"/>
            </a:spcBef>
            <a:spcAft>
              <a:spcPct val="35000"/>
            </a:spcAft>
          </a:pPr>
          <a:r>
            <a:rPr lang="en-US" sz="1200" kern="1200">
              <a:latin typeface="Times New Roman" panose="02020603050405020304" pitchFamily="18" charset="0"/>
              <a:cs typeface="Times New Roman" panose="02020603050405020304" pitchFamily="18" charset="0"/>
            </a:rPr>
            <a:t>Strategic Bidding</a:t>
          </a:r>
        </a:p>
      </dsp:txBody>
      <dsp:txXfrm>
        <a:off x="0" y="1717200"/>
        <a:ext cx="1371600" cy="1287000"/>
      </dsp:txXfrm>
    </dsp:sp>
    <dsp:sp modelId="{5722C4BA-5142-4EB5-9CEE-173ADCC7E153}">
      <dsp:nvSpPr>
        <dsp:cNvPr id="0" name=""/>
        <dsp:cNvSpPr/>
      </dsp:nvSpPr>
      <dsp:spPr>
        <a:xfrm>
          <a:off x="1371599" y="1717200"/>
          <a:ext cx="274320" cy="1287000"/>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414BE-0E79-42BD-84AE-E06D0911D700}">
      <dsp:nvSpPr>
        <dsp:cNvPr id="0" name=""/>
        <dsp:cNvSpPr/>
      </dsp:nvSpPr>
      <dsp:spPr>
        <a:xfrm>
          <a:off x="1755647" y="1717200"/>
          <a:ext cx="3730752" cy="12870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57150" lvl="1" indent="-57150" algn="l" defTabSz="488950">
            <a:lnSpc>
              <a:spcPct val="90000"/>
            </a:lnSpc>
            <a:spcBef>
              <a:spcPct val="0"/>
            </a:spcBef>
            <a:spcAft>
              <a:spcPct val="15000"/>
            </a:spcAft>
            <a:buChar char="••"/>
          </a:pPr>
          <a:r>
            <a:rPr lang="en-US" sz="1100" kern="1200"/>
            <a:t>Bidding on Gods requires strategic thinking. Users must carefully evaluate each God's strengths, weaknesses, and potential synergies with their existing roster to build a formidable team.</a:t>
          </a:r>
        </a:p>
      </dsp:txBody>
      <dsp:txXfrm>
        <a:off x="1755647" y="1717200"/>
        <a:ext cx="3730752" cy="12870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990BE3-2BBC-4360-B7CB-58F2B44B0CA3}">
      <dsp:nvSpPr>
        <dsp:cNvPr id="0" name=""/>
        <dsp:cNvSpPr/>
      </dsp:nvSpPr>
      <dsp:spPr>
        <a:xfrm>
          <a:off x="0" y="196200"/>
          <a:ext cx="1371600" cy="1287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35560" rIns="99568" bIns="35560" numCol="1" spcCol="1270" anchor="ctr" anchorCtr="0">
          <a:noAutofit/>
        </a:bodyPr>
        <a:lstStyle/>
        <a:p>
          <a:pPr lvl="0" algn="r" defTabSz="622300">
            <a:lnSpc>
              <a:spcPct val="90000"/>
            </a:lnSpc>
            <a:spcBef>
              <a:spcPct val="0"/>
            </a:spcBef>
            <a:spcAft>
              <a:spcPct val="35000"/>
            </a:spcAft>
          </a:pPr>
          <a:endParaRPr lang="en-US" sz="1400" kern="1200">
            <a:latin typeface="Times New Roman" panose="02020603050405020304" pitchFamily="18" charset="0"/>
            <a:cs typeface="Times New Roman" panose="02020603050405020304" pitchFamily="18" charset="0"/>
          </a:endParaRPr>
        </a:p>
        <a:p>
          <a:pPr lvl="0" algn="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Competitive Tournaments</a:t>
          </a:r>
        </a:p>
      </dsp:txBody>
      <dsp:txXfrm>
        <a:off x="0" y="196200"/>
        <a:ext cx="1371600" cy="1287000"/>
      </dsp:txXfrm>
    </dsp:sp>
    <dsp:sp modelId="{F4F98265-1D64-456E-AA24-DD74ED07CF96}">
      <dsp:nvSpPr>
        <dsp:cNvPr id="0" name=""/>
        <dsp:cNvSpPr/>
      </dsp:nvSpPr>
      <dsp:spPr>
        <a:xfrm>
          <a:off x="1371599" y="196200"/>
          <a:ext cx="274320" cy="1287000"/>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51A870-1587-4C52-B51F-E8EF2E9A37A1}">
      <dsp:nvSpPr>
        <dsp:cNvPr id="0" name=""/>
        <dsp:cNvSpPr/>
      </dsp:nvSpPr>
      <dsp:spPr>
        <a:xfrm>
          <a:off x="1755647" y="196200"/>
          <a:ext cx="3730752" cy="12870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Once acquired, users can field their chosen Gods in thrilling tournaments against other players. The winning God and its owner will be rewarded with a share of the prize pool, creating an exciting and lucrative ecosystem.</a:t>
          </a:r>
        </a:p>
      </dsp:txBody>
      <dsp:txXfrm>
        <a:off x="1755647" y="196200"/>
        <a:ext cx="3730752" cy="1287000"/>
      </dsp:txXfrm>
    </dsp:sp>
    <dsp:sp modelId="{A7527FB3-4F7E-4423-9685-7BFE62F384AD}">
      <dsp:nvSpPr>
        <dsp:cNvPr id="0" name=""/>
        <dsp:cNvSpPr/>
      </dsp:nvSpPr>
      <dsp:spPr>
        <a:xfrm>
          <a:off x="0" y="1717200"/>
          <a:ext cx="1371600" cy="1287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9568" tIns="35560" rIns="99568" bIns="35560" numCol="1" spcCol="1270" anchor="ctr" anchorCtr="0">
          <a:noAutofit/>
        </a:bodyPr>
        <a:lstStyle/>
        <a:p>
          <a:pPr lvl="0" algn="r" defTabSz="622300">
            <a:lnSpc>
              <a:spcPct val="90000"/>
            </a:lnSpc>
            <a:spcBef>
              <a:spcPct val="0"/>
            </a:spcBef>
            <a:spcAft>
              <a:spcPct val="35000"/>
            </a:spcAft>
          </a:pPr>
          <a:r>
            <a:rPr lang="en-US" sz="1400" kern="1200">
              <a:latin typeface="Times New Roman" panose="02020603050405020304" pitchFamily="18" charset="0"/>
              <a:cs typeface="Times New Roman" panose="02020603050405020304" pitchFamily="18" charset="0"/>
            </a:rPr>
            <a:t>Ongoing Ownership</a:t>
          </a:r>
        </a:p>
      </dsp:txBody>
      <dsp:txXfrm>
        <a:off x="0" y="1717200"/>
        <a:ext cx="1371600" cy="1287000"/>
      </dsp:txXfrm>
    </dsp:sp>
    <dsp:sp modelId="{5722C4BA-5142-4EB5-9CEE-173ADCC7E153}">
      <dsp:nvSpPr>
        <dsp:cNvPr id="0" name=""/>
        <dsp:cNvSpPr/>
      </dsp:nvSpPr>
      <dsp:spPr>
        <a:xfrm>
          <a:off x="1371599" y="1717200"/>
          <a:ext cx="274320" cy="1287000"/>
        </a:xfrm>
        <a:prstGeom prst="leftBrace">
          <a:avLst>
            <a:gd name="adj1" fmla="val 35000"/>
            <a:gd name="adj2" fmla="val 50000"/>
          </a:avLst>
        </a:pr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414BE-0E79-42BD-84AE-E06D0911D700}">
      <dsp:nvSpPr>
        <dsp:cNvPr id="0" name=""/>
        <dsp:cNvSpPr/>
      </dsp:nvSpPr>
      <dsp:spPr>
        <a:xfrm>
          <a:off x="1755647" y="1717200"/>
          <a:ext cx="3730752" cy="128700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Owning a God in the Solana Gods ecosystem grants users ongoing benefits, including the ability to participate in future tournaments, receive royalties from the God's usage, and potentially trade or sell the Memes.</a:t>
          </a:r>
        </a:p>
      </dsp:txBody>
      <dsp:txXfrm>
        <a:off x="1755647" y="1717200"/>
        <a:ext cx="3730752" cy="128700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DC4317-3BFD-4382-818F-C8DACA2DA4AF}">
      <dsp:nvSpPr>
        <dsp:cNvPr id="0" name=""/>
        <dsp:cNvSpPr/>
      </dsp:nvSpPr>
      <dsp:spPr>
        <a:xfrm rot="5400000">
          <a:off x="344298" y="999250"/>
          <a:ext cx="1024859" cy="1705342"/>
        </a:xfrm>
        <a:prstGeom prst="corner">
          <a:avLst>
            <a:gd name="adj1" fmla="val 16120"/>
            <a:gd name="adj2" fmla="val 161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5AC792-7BA8-4CF8-9244-D4134E1B0D8A}">
      <dsp:nvSpPr>
        <dsp:cNvPr id="0" name=""/>
        <dsp:cNvSpPr/>
      </dsp:nvSpPr>
      <dsp:spPr>
        <a:xfrm>
          <a:off x="241297" y="1562546"/>
          <a:ext cx="1403446" cy="124201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b="1" kern="1200" spc="-66" dirty="0">
              <a:solidFill>
                <a:srgbClr val="272525"/>
              </a:solidFill>
              <a:latin typeface="Times New Roman" panose="02020603050405020304" pitchFamily="18" charset="0"/>
              <a:ea typeface="Inter" pitchFamily="34" charset="-122"/>
              <a:cs typeface="Times New Roman" panose="02020603050405020304" pitchFamily="18" charset="0"/>
            </a:rPr>
            <a:t>Claim Victory:</a:t>
          </a:r>
        </a:p>
        <a:p>
          <a:pPr lvl="0" algn="l" defTabSz="488950">
            <a:lnSpc>
              <a:spcPct val="90000"/>
            </a:lnSpc>
            <a:spcBef>
              <a:spcPct val="0"/>
            </a:spcBef>
            <a:spcAft>
              <a:spcPct val="35000"/>
            </a:spcAft>
          </a:pPr>
          <a:r>
            <a:rPr lang="en-US" sz="1100" kern="1200" spc="-35" dirty="0">
              <a:solidFill>
                <a:srgbClr val="272525"/>
              </a:solidFill>
              <a:latin typeface="Times New Roman" panose="02020603050405020304" pitchFamily="18" charset="0"/>
              <a:ea typeface="Inter" pitchFamily="34" charset="-122"/>
              <a:cs typeface="Times New Roman" panose="02020603050405020304" pitchFamily="18" charset="0"/>
            </a:rPr>
            <a:t>The winning God and its owner emerge victorious from the thrilling tournament, solidifying their dominance in the Solana Gods ecosystem.</a:t>
          </a:r>
          <a:endParaRPr lang="en-US" sz="1100" kern="1200">
            <a:latin typeface="Times New Roman" panose="02020603050405020304" pitchFamily="18" charset="0"/>
            <a:cs typeface="Times New Roman" panose="02020603050405020304" pitchFamily="18" charset="0"/>
          </a:endParaRPr>
        </a:p>
      </dsp:txBody>
      <dsp:txXfrm>
        <a:off x="241297" y="1562546"/>
        <a:ext cx="1403446" cy="1242012"/>
      </dsp:txXfrm>
    </dsp:sp>
    <dsp:sp modelId="{0DEB740C-82DA-45CD-9C5D-F514A43BF04B}">
      <dsp:nvSpPr>
        <dsp:cNvPr id="0" name=""/>
        <dsp:cNvSpPr/>
      </dsp:nvSpPr>
      <dsp:spPr>
        <a:xfrm>
          <a:off x="1422328" y="873700"/>
          <a:ext cx="290489" cy="290489"/>
        </a:xfrm>
        <a:prstGeom prst="triangle">
          <a:avLst>
            <a:gd name="adj" fmla="val 10000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27CDD05-761A-4CBB-84E4-B0C5F694DE42}">
      <dsp:nvSpPr>
        <dsp:cNvPr id="0" name=""/>
        <dsp:cNvSpPr/>
      </dsp:nvSpPr>
      <dsp:spPr>
        <a:xfrm rot="5400000">
          <a:off x="2229061" y="521986"/>
          <a:ext cx="1024859" cy="1705342"/>
        </a:xfrm>
        <a:prstGeom prst="corner">
          <a:avLst>
            <a:gd name="adj1" fmla="val 16120"/>
            <a:gd name="adj2" fmla="val 161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472AD2E-F752-410F-95D2-F8C671E4FE3A}">
      <dsp:nvSpPr>
        <dsp:cNvPr id="0" name=""/>
        <dsp:cNvSpPr/>
      </dsp:nvSpPr>
      <dsp:spPr>
        <a:xfrm>
          <a:off x="2057987" y="1020639"/>
          <a:ext cx="1539593" cy="137129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lvl="0" algn="l" defTabSz="488950">
            <a:lnSpc>
              <a:spcPct val="90000"/>
            </a:lnSpc>
            <a:spcBef>
              <a:spcPct val="0"/>
            </a:spcBef>
            <a:spcAft>
              <a:spcPct val="35000"/>
            </a:spcAft>
          </a:pPr>
          <a:r>
            <a:rPr lang="en-US" sz="1100" b="1" kern="1200" spc="-66" dirty="0">
              <a:solidFill>
                <a:srgbClr val="272525"/>
              </a:solidFill>
              <a:latin typeface="Times New Roman" panose="02020603050405020304" pitchFamily="18" charset="0"/>
              <a:ea typeface="Inter" pitchFamily="34" charset="-122"/>
              <a:cs typeface="Times New Roman" panose="02020603050405020304" pitchFamily="18" charset="0"/>
            </a:rPr>
            <a:t>Earn Rewards :</a:t>
          </a:r>
        </a:p>
        <a:p>
          <a:pPr lvl="0" algn="l" defTabSz="488950">
            <a:lnSpc>
              <a:spcPct val="90000"/>
            </a:lnSpc>
            <a:spcBef>
              <a:spcPct val="0"/>
            </a:spcBef>
            <a:spcAft>
              <a:spcPct val="35000"/>
            </a:spcAft>
          </a:pPr>
          <a:r>
            <a:rPr lang="en-US" sz="1100" kern="1200" spc="-35" dirty="0">
              <a:solidFill>
                <a:srgbClr val="272525"/>
              </a:solidFill>
              <a:latin typeface="Times New Roman" panose="02020603050405020304" pitchFamily="18" charset="0"/>
              <a:ea typeface="Inter" pitchFamily="34" charset="-122"/>
              <a:cs typeface="Times New Roman" panose="02020603050405020304" pitchFamily="18" charset="0"/>
            </a:rPr>
            <a:t>The winning bidder is rewarded with a share of the prize pool, providing a lucrative payout for their strategic gameplay and God selection.</a:t>
          </a:r>
          <a:endParaRPr lang="en-US" sz="1100" kern="1200">
            <a:latin typeface="Times New Roman" panose="02020603050405020304" pitchFamily="18" charset="0"/>
            <a:cs typeface="Times New Roman" panose="02020603050405020304" pitchFamily="18" charset="0"/>
          </a:endParaRPr>
        </a:p>
      </dsp:txBody>
      <dsp:txXfrm>
        <a:off x="2057987" y="1020639"/>
        <a:ext cx="1539593" cy="1371298"/>
      </dsp:txXfrm>
    </dsp:sp>
    <dsp:sp modelId="{4BD4C4FA-47DE-4080-895B-D2FC9AA65D9F}">
      <dsp:nvSpPr>
        <dsp:cNvPr id="0" name=""/>
        <dsp:cNvSpPr/>
      </dsp:nvSpPr>
      <dsp:spPr>
        <a:xfrm>
          <a:off x="3307090" y="396437"/>
          <a:ext cx="290489" cy="290489"/>
        </a:xfrm>
        <a:prstGeom prst="triangle">
          <a:avLst>
            <a:gd name="adj" fmla="val 10000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5A3DA1F-7C12-40AF-B1B0-6A9DA6B150DC}">
      <dsp:nvSpPr>
        <dsp:cNvPr id="0" name=""/>
        <dsp:cNvSpPr/>
      </dsp:nvSpPr>
      <dsp:spPr>
        <a:xfrm rot="5400000">
          <a:off x="4113824" y="55600"/>
          <a:ext cx="1024859" cy="1705342"/>
        </a:xfrm>
        <a:prstGeom prst="corner">
          <a:avLst>
            <a:gd name="adj1" fmla="val 16120"/>
            <a:gd name="adj2" fmla="val 16110"/>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1912E30-A4A5-4EE7-AEBA-4B90B1DB95BA}">
      <dsp:nvSpPr>
        <dsp:cNvPr id="0" name=""/>
        <dsp:cNvSpPr/>
      </dsp:nvSpPr>
      <dsp:spPr>
        <a:xfrm>
          <a:off x="3942749" y="565130"/>
          <a:ext cx="1539593" cy="13495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lvl="0" algn="l" defTabSz="533400">
            <a:lnSpc>
              <a:spcPct val="90000"/>
            </a:lnSpc>
            <a:spcBef>
              <a:spcPct val="0"/>
            </a:spcBef>
            <a:spcAft>
              <a:spcPct val="35000"/>
            </a:spcAft>
          </a:pPr>
          <a:r>
            <a:rPr lang="en-US" sz="1200" b="1" kern="1200" spc="-66" dirty="0">
              <a:solidFill>
                <a:srgbClr val="272525"/>
              </a:solidFill>
              <a:latin typeface="Times New Roman" panose="02020603050405020304" pitchFamily="18" charset="0"/>
              <a:ea typeface="Inter" pitchFamily="34" charset="-122"/>
              <a:cs typeface="Times New Roman" panose="02020603050405020304" pitchFamily="18" charset="0"/>
            </a:rPr>
            <a:t>Bragging Rights :</a:t>
          </a:r>
        </a:p>
        <a:p>
          <a:pPr lvl="0" algn="l" defTabSz="533400">
            <a:lnSpc>
              <a:spcPct val="90000"/>
            </a:lnSpc>
            <a:spcBef>
              <a:spcPct val="0"/>
            </a:spcBef>
            <a:spcAft>
              <a:spcPct val="35000"/>
            </a:spcAft>
          </a:pPr>
          <a:r>
            <a:rPr lang="en-US" sz="1200" kern="1200" spc="-35" dirty="0">
              <a:solidFill>
                <a:srgbClr val="272525"/>
              </a:solidFill>
              <a:latin typeface="Times New Roman" panose="02020603050405020304" pitchFamily="18" charset="0"/>
              <a:ea typeface="Inter" pitchFamily="34" charset="-122"/>
              <a:cs typeface="Times New Roman" panose="02020603050405020304" pitchFamily="18" charset="0"/>
            </a:rPr>
            <a:t>Wielding the winning God grants the owner prestigious bragging rights, elevating their status within the Solana Gods community.</a:t>
          </a:r>
          <a:endParaRPr lang="en-US" sz="1200" kern="1200">
            <a:latin typeface="Times New Roman" panose="02020603050405020304" pitchFamily="18" charset="0"/>
            <a:cs typeface="Times New Roman" panose="02020603050405020304" pitchFamily="18" charset="0"/>
          </a:endParaRPr>
        </a:p>
      </dsp:txBody>
      <dsp:txXfrm>
        <a:off x="3942749" y="565130"/>
        <a:ext cx="1539593" cy="1349543"/>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D2BA42-83B0-4022-9C91-44C963567B37}">
      <dsp:nvSpPr>
        <dsp:cNvPr id="0" name=""/>
        <dsp:cNvSpPr/>
      </dsp:nvSpPr>
      <dsp:spPr>
        <a:xfrm>
          <a:off x="138553" y="1342"/>
          <a:ext cx="2651208" cy="159072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spc="-66" dirty="0">
              <a:solidFill>
                <a:srgbClr val="272525"/>
              </a:solidFill>
              <a:latin typeface="Times New Roman" panose="02020603050405020304" pitchFamily="18" charset="0"/>
              <a:ea typeface="Inter" pitchFamily="34" charset="-122"/>
              <a:cs typeface="Times New Roman" panose="02020603050405020304" pitchFamily="18" charset="0"/>
            </a:rPr>
            <a:t>Passive Income Stream</a:t>
          </a:r>
        </a:p>
        <a:p>
          <a:pPr lvl="0" algn="ctr" defTabSz="533400">
            <a:lnSpc>
              <a:spcPct val="90000"/>
            </a:lnSpc>
            <a:spcBef>
              <a:spcPct val="0"/>
            </a:spcBef>
            <a:spcAft>
              <a:spcPct val="35000"/>
            </a:spcAft>
          </a:pPr>
          <a:r>
            <a:rPr lang="en-US" sz="1200" kern="1200" spc="-35" dirty="0">
              <a:solidFill>
                <a:srgbClr val="272525"/>
              </a:solidFill>
              <a:latin typeface="Times New Roman" panose="02020603050405020304" pitchFamily="18" charset="0"/>
              <a:ea typeface="Inter" pitchFamily="34" charset="-122"/>
              <a:cs typeface="Times New Roman" panose="02020603050405020304" pitchFamily="18" charset="0"/>
            </a:rPr>
            <a:t>Creators who design and mint their own unique Gods on the Solana Gods platform earn ongoing royalties each time their God is used in tournaments or resold on the secondary market.</a:t>
          </a:r>
          <a:endParaRPr lang="en-US" sz="1200" kern="1200" dirty="0">
            <a:latin typeface="Times New Roman" panose="02020603050405020304" pitchFamily="18" charset="0"/>
            <a:cs typeface="Times New Roman" panose="02020603050405020304" pitchFamily="18" charset="0"/>
          </a:endParaRPr>
        </a:p>
      </dsp:txBody>
      <dsp:txXfrm>
        <a:off x="138553" y="1342"/>
        <a:ext cx="2651208" cy="1590724"/>
      </dsp:txXfrm>
    </dsp:sp>
    <dsp:sp modelId="{D6C859E7-D041-4819-945F-1FFBF5E27168}">
      <dsp:nvSpPr>
        <dsp:cNvPr id="0" name=""/>
        <dsp:cNvSpPr/>
      </dsp:nvSpPr>
      <dsp:spPr>
        <a:xfrm>
          <a:off x="3054882" y="1342"/>
          <a:ext cx="2651208" cy="159072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spc="-66" dirty="0">
              <a:solidFill>
                <a:srgbClr val="272525"/>
              </a:solidFill>
              <a:latin typeface="Times New Roman" panose="02020603050405020304" pitchFamily="18" charset="0"/>
              <a:ea typeface="Inter" pitchFamily="34" charset="-122"/>
              <a:cs typeface="Times New Roman" panose="02020603050405020304" pitchFamily="18" charset="0"/>
            </a:rPr>
            <a:t>Incentivize Innovation</a:t>
          </a:r>
        </a:p>
        <a:p>
          <a:pPr lvl="0" algn="ctr" defTabSz="533400">
            <a:lnSpc>
              <a:spcPct val="90000"/>
            </a:lnSpc>
            <a:spcBef>
              <a:spcPct val="0"/>
            </a:spcBef>
            <a:spcAft>
              <a:spcPct val="35000"/>
            </a:spcAft>
          </a:pPr>
          <a:r>
            <a:rPr lang="en-US" sz="1200" kern="1200" spc="-35" dirty="0">
              <a:solidFill>
                <a:srgbClr val="272525"/>
              </a:solidFill>
              <a:latin typeface="Times New Roman" panose="02020603050405020304" pitchFamily="18" charset="0"/>
              <a:ea typeface="Inter" pitchFamily="34" charset="-122"/>
              <a:cs typeface="Times New Roman" panose="02020603050405020304" pitchFamily="18" charset="0"/>
            </a:rPr>
            <a:t>The royalty system incentivizes creators to continually push the boundaries of creativity, designing ever-more captivating and powerful Gods to entice users and earn a share of the profits.</a:t>
          </a:r>
          <a:endParaRPr lang="en-US" sz="1200" kern="1200">
            <a:latin typeface="Times New Roman" panose="02020603050405020304" pitchFamily="18" charset="0"/>
            <a:cs typeface="Times New Roman" panose="02020603050405020304" pitchFamily="18" charset="0"/>
          </a:endParaRPr>
        </a:p>
      </dsp:txBody>
      <dsp:txXfrm>
        <a:off x="3054882" y="1342"/>
        <a:ext cx="2651208" cy="1590724"/>
      </dsp:txXfrm>
    </dsp:sp>
    <dsp:sp modelId="{089C5AAA-7655-4744-A79B-95E130998B5B}">
      <dsp:nvSpPr>
        <dsp:cNvPr id="0" name=""/>
        <dsp:cNvSpPr/>
      </dsp:nvSpPr>
      <dsp:spPr>
        <a:xfrm>
          <a:off x="1596717" y="1857187"/>
          <a:ext cx="2651208" cy="159072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spc="-66" dirty="0">
              <a:solidFill>
                <a:srgbClr val="272525"/>
              </a:solidFill>
              <a:latin typeface="Times New Roman" panose="02020603050405020304" pitchFamily="18" charset="0"/>
              <a:ea typeface="Inter" pitchFamily="34" charset="-122"/>
              <a:cs typeface="Times New Roman" panose="02020603050405020304" pitchFamily="18" charset="0"/>
            </a:rPr>
            <a:t>Rewarding Artistic Vision</a:t>
          </a:r>
        </a:p>
        <a:p>
          <a:pPr lvl="0" algn="ctr" defTabSz="533400">
            <a:lnSpc>
              <a:spcPct val="90000"/>
            </a:lnSpc>
            <a:spcBef>
              <a:spcPct val="0"/>
            </a:spcBef>
            <a:spcAft>
              <a:spcPct val="35000"/>
            </a:spcAft>
          </a:pPr>
          <a:r>
            <a:rPr lang="en-US" sz="1200" kern="1200" spc="-35" dirty="0">
              <a:solidFill>
                <a:srgbClr val="272525"/>
              </a:solidFill>
              <a:latin typeface="Times New Roman" panose="02020603050405020304" pitchFamily="18" charset="0"/>
              <a:ea typeface="Inter" pitchFamily="34" charset="-122"/>
              <a:cs typeface="Times New Roman" panose="02020603050405020304" pitchFamily="18" charset="0"/>
            </a:rPr>
            <a:t>By receiving royalties, creators are fairly compensated for their artistic vision and the value they bring to the Solana Gods ecosystem, encouraging a thriving community of divine design.</a:t>
          </a:r>
          <a:endParaRPr lang="en-US" sz="1200" kern="1200">
            <a:latin typeface="Times New Roman" panose="02020603050405020304" pitchFamily="18" charset="0"/>
            <a:cs typeface="Times New Roman" panose="02020603050405020304" pitchFamily="18" charset="0"/>
          </a:endParaRPr>
        </a:p>
      </dsp:txBody>
      <dsp:txXfrm>
        <a:off x="1596717" y="1857187"/>
        <a:ext cx="2651208" cy="159072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FD2BA42-83B0-4022-9C91-44C963567B37}">
      <dsp:nvSpPr>
        <dsp:cNvPr id="0" name=""/>
        <dsp:cNvSpPr/>
      </dsp:nvSpPr>
      <dsp:spPr>
        <a:xfrm>
          <a:off x="964792" y="2628"/>
          <a:ext cx="1098219" cy="261593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spc="-66" dirty="0">
              <a:solidFill>
                <a:srgbClr val="272525"/>
              </a:solidFill>
              <a:latin typeface="Times New Roman" panose="02020603050405020304" pitchFamily="18" charset="0"/>
              <a:ea typeface="Inter" pitchFamily="34" charset="-122"/>
              <a:cs typeface="Times New Roman" panose="02020603050405020304" pitchFamily="18" charset="0"/>
            </a:rPr>
            <a:t>Meme-Inspired</a:t>
          </a:r>
        </a:p>
        <a:p>
          <a:pPr lvl="0" algn="ctr" defTabSz="533400">
            <a:lnSpc>
              <a:spcPct val="90000"/>
            </a:lnSpc>
            <a:spcBef>
              <a:spcPct val="0"/>
            </a:spcBef>
            <a:spcAft>
              <a:spcPct val="35000"/>
            </a:spcAft>
          </a:pPr>
          <a:r>
            <a:rPr lang="en-US" sz="1200" kern="1200" spc="-35" dirty="0">
              <a:solidFill>
                <a:srgbClr val="272525"/>
              </a:solidFill>
              <a:latin typeface="Times New Roman" panose="02020603050405020304" pitchFamily="18" charset="0"/>
              <a:ea typeface="Inter" pitchFamily="34" charset="-122"/>
              <a:cs typeface="Times New Roman" panose="02020603050405020304" pitchFamily="18" charset="0"/>
            </a:rPr>
            <a:t>Solana Gods embraces the playful and whimsical spirit of the meme token movement, channeling the internet's obsession with quirky, humorous digital content.</a:t>
          </a:r>
          <a:endParaRPr lang="en-US" sz="1200" kern="1200" dirty="0">
            <a:latin typeface="Times New Roman" panose="02020603050405020304" pitchFamily="18" charset="0"/>
            <a:cs typeface="Times New Roman" panose="02020603050405020304" pitchFamily="18" charset="0"/>
          </a:endParaRPr>
        </a:p>
      </dsp:txBody>
      <dsp:txXfrm>
        <a:off x="964792" y="2628"/>
        <a:ext cx="1098219" cy="2615934"/>
      </dsp:txXfrm>
    </dsp:sp>
    <dsp:sp modelId="{D6C859E7-D041-4819-945F-1FFBF5E27168}">
      <dsp:nvSpPr>
        <dsp:cNvPr id="0" name=""/>
        <dsp:cNvSpPr/>
      </dsp:nvSpPr>
      <dsp:spPr>
        <a:xfrm>
          <a:off x="2260779" y="3168"/>
          <a:ext cx="1324504" cy="2614854"/>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spc="-66" dirty="0">
              <a:solidFill>
                <a:srgbClr val="272525"/>
              </a:solidFill>
              <a:latin typeface="Times New Roman" panose="02020603050405020304" pitchFamily="18" charset="0"/>
              <a:ea typeface="Inter" pitchFamily="34" charset="-122"/>
              <a:cs typeface="Times New Roman" panose="02020603050405020304" pitchFamily="18" charset="0"/>
            </a:rPr>
            <a:t>Viral Potential</a:t>
          </a:r>
        </a:p>
        <a:p>
          <a:pPr lvl="0" algn="ctr" defTabSz="533400">
            <a:lnSpc>
              <a:spcPct val="90000"/>
            </a:lnSpc>
            <a:spcBef>
              <a:spcPct val="0"/>
            </a:spcBef>
            <a:spcAft>
              <a:spcPct val="35000"/>
            </a:spcAft>
          </a:pPr>
          <a:r>
            <a:rPr lang="en-US" sz="1200" kern="1200" spc="-35" dirty="0">
              <a:solidFill>
                <a:srgbClr val="272525"/>
              </a:solidFill>
              <a:latin typeface="Times New Roman" panose="02020603050405020304" pitchFamily="18" charset="0"/>
              <a:ea typeface="Inter" pitchFamily="34" charset="-122"/>
              <a:cs typeface="Times New Roman" panose="02020603050405020304" pitchFamily="18" charset="0"/>
            </a:rPr>
            <a:t>The unique concept and visual appeal of Solana Gods' customizable Gods are designed to capture the imagination of the crypto community and achieve viral success.</a:t>
          </a:r>
          <a:endParaRPr lang="en-US" sz="1200" kern="1200">
            <a:latin typeface="Times New Roman" panose="02020603050405020304" pitchFamily="18" charset="0"/>
            <a:cs typeface="Times New Roman" panose="02020603050405020304" pitchFamily="18" charset="0"/>
          </a:endParaRPr>
        </a:p>
      </dsp:txBody>
      <dsp:txXfrm>
        <a:off x="2260779" y="3168"/>
        <a:ext cx="1324504" cy="2614854"/>
      </dsp:txXfrm>
    </dsp:sp>
    <dsp:sp modelId="{089C5AAA-7655-4744-A79B-95E130998B5B}">
      <dsp:nvSpPr>
        <dsp:cNvPr id="0" name=""/>
        <dsp:cNvSpPr/>
      </dsp:nvSpPr>
      <dsp:spPr>
        <a:xfrm>
          <a:off x="3783050" y="1566"/>
          <a:ext cx="1096696" cy="2618058"/>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spc="-66" dirty="0">
              <a:solidFill>
                <a:srgbClr val="272525"/>
              </a:solidFill>
              <a:latin typeface="Times New Roman" panose="02020603050405020304" pitchFamily="18" charset="0"/>
              <a:ea typeface="Inter" pitchFamily="34" charset="-122"/>
              <a:cs typeface="Times New Roman" panose="02020603050405020304" pitchFamily="18" charset="0"/>
            </a:rPr>
            <a:t>Passionate Community</a:t>
          </a:r>
        </a:p>
        <a:p>
          <a:pPr lvl="0" algn="ctr" defTabSz="533400">
            <a:lnSpc>
              <a:spcPct val="90000"/>
            </a:lnSpc>
            <a:spcBef>
              <a:spcPct val="0"/>
            </a:spcBef>
            <a:spcAft>
              <a:spcPct val="35000"/>
            </a:spcAft>
          </a:pPr>
          <a:r>
            <a:rPr lang="en-US" sz="1200" kern="1200" spc="-35" dirty="0">
              <a:solidFill>
                <a:srgbClr val="272525"/>
              </a:solidFill>
              <a:latin typeface="Times New Roman" panose="02020603050405020304" pitchFamily="18" charset="0"/>
              <a:ea typeface="Inter" pitchFamily="34" charset="-122"/>
              <a:cs typeface="Times New Roman" panose="02020603050405020304" pitchFamily="18" charset="0"/>
            </a:rPr>
            <a:t>By harnessing the power of meme culture, Solana Gods aims to cultivate a vibrant, engaged community of creators, collectors, and competitive players.</a:t>
          </a:r>
          <a:endParaRPr lang="en-US" sz="1200" kern="1200">
            <a:latin typeface="Times New Roman" panose="02020603050405020304" pitchFamily="18" charset="0"/>
            <a:cs typeface="Times New Roman" panose="02020603050405020304" pitchFamily="18" charset="0"/>
          </a:endParaRPr>
        </a:p>
      </dsp:txBody>
      <dsp:txXfrm>
        <a:off x="3783050" y="1566"/>
        <a:ext cx="1096696" cy="2618058"/>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C859E7-D041-4819-945F-1FFBF5E27168}">
      <dsp:nvSpPr>
        <dsp:cNvPr id="0" name=""/>
        <dsp:cNvSpPr/>
      </dsp:nvSpPr>
      <dsp:spPr>
        <a:xfrm>
          <a:off x="69459" y="1"/>
          <a:ext cx="1435374" cy="2572637"/>
        </a:xfrm>
        <a:prstGeom prst="rect">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b="1" kern="1200" spc="-66" dirty="0">
              <a:solidFill>
                <a:srgbClr val="272525"/>
              </a:solidFill>
              <a:latin typeface="Times New Roman" panose="02020603050405020304" pitchFamily="18" charset="0"/>
              <a:ea typeface="Inter" pitchFamily="34" charset="-122"/>
              <a:cs typeface="Times New Roman" panose="02020603050405020304" pitchFamily="18" charset="0"/>
            </a:rPr>
            <a:t>Entertainment Factor</a:t>
          </a:r>
        </a:p>
        <a:p>
          <a:pPr lvl="0" algn="ctr" defTabSz="533400">
            <a:lnSpc>
              <a:spcPct val="90000"/>
            </a:lnSpc>
            <a:spcBef>
              <a:spcPct val="0"/>
            </a:spcBef>
            <a:spcAft>
              <a:spcPct val="35000"/>
            </a:spcAft>
          </a:pPr>
          <a:endParaRPr lang="en-US" sz="1200" b="1" kern="1200" spc="-66" dirty="0">
            <a:solidFill>
              <a:srgbClr val="272525"/>
            </a:solidFill>
            <a:latin typeface="Times New Roman" panose="02020603050405020304" pitchFamily="18" charset="0"/>
            <a:ea typeface="Inter" pitchFamily="34" charset="-122"/>
            <a:cs typeface="Times New Roman" panose="02020603050405020304" pitchFamily="18" charset="0"/>
          </a:endParaRPr>
        </a:p>
        <a:p>
          <a:pPr lvl="0" algn="ctr" defTabSz="533400">
            <a:lnSpc>
              <a:spcPct val="90000"/>
            </a:lnSpc>
            <a:spcBef>
              <a:spcPct val="0"/>
            </a:spcBef>
            <a:spcAft>
              <a:spcPct val="35000"/>
            </a:spcAft>
          </a:pPr>
          <a:r>
            <a:rPr lang="en-US" sz="1200" kern="1200" spc="-35" dirty="0">
              <a:solidFill>
                <a:srgbClr val="272525"/>
              </a:solidFill>
              <a:latin typeface="Times New Roman" panose="02020603050405020304" pitchFamily="18" charset="0"/>
              <a:ea typeface="Inter" pitchFamily="34" charset="-122"/>
              <a:cs typeface="Times New Roman" panose="02020603050405020304" pitchFamily="18" charset="0"/>
            </a:rPr>
            <a:t>The meme token aspect of Solana Gods injects a layer of playfulness and entertainment into the blockchain ecosystem, making it an approachable and captivating experience.</a:t>
          </a:r>
          <a:endParaRPr lang="en-US" sz="1200" kern="1200">
            <a:latin typeface="Times New Roman" panose="02020603050405020304" pitchFamily="18" charset="0"/>
            <a:cs typeface="Times New Roman" panose="02020603050405020304" pitchFamily="18" charset="0"/>
          </a:endParaRPr>
        </a:p>
      </dsp:txBody>
      <dsp:txXfrm>
        <a:off x="69459" y="1"/>
        <a:ext cx="1435374" cy="2572637"/>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1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5.xml><?xml version="1.0" encoding="utf-8"?>
<dgm:layoutDef xmlns:dgm="http://schemas.openxmlformats.org/drawingml/2006/diagram" xmlns:a="http://schemas.openxmlformats.org/drawingml/2006/main" uniqueId="urn:diagrams.loki3.com/BracketList">
  <dgm:title val="Vertical Bracket List"/>
  <dgm:desc val="Use to show grouped blocks of information.  Works well with large amounts of Level 2 text."/>
  <dgm:catLst>
    <dgm:cat type="list" pri="4110"/>
    <dgm:cat type="officeonline" pri="3000"/>
  </dgm:catLst>
  <dgm:sampData>
    <dgm:dataModel>
      <dgm:ptLst>
        <dgm:pt modelId="0" type="doc"/>
        <dgm:pt modelId="1">
          <dgm:prSet phldr="1"/>
        </dgm:pt>
        <dgm:pt modelId="11">
          <dgm:prSet phldr="1"/>
        </dgm:pt>
        <dgm:pt modelId="2">
          <dgm:prSet phldr="1"/>
        </dgm:pt>
        <dgm:pt modelId="21">
          <dgm:prSet phldr="1"/>
        </dgm:pt>
      </dgm:ptLst>
      <dgm:cxnLst>
        <dgm:cxn modelId="3" srcId="0" destId="1" srcOrd="0" destOrd="0"/>
        <dgm:cxn modelId="4" srcId="1" destId="11" srcOrd="0" destOrd="0"/>
        <dgm:cxn modelId="5" srcId="0" destId="2" srcOrd="0" destOrd="0"/>
        <dgm:cxn modelId="6" srcId="2" destId="21" srcOrd="0" destOrd="0"/>
      </dgm:cxnLst>
      <dgm:bg/>
      <dgm:whole/>
    </dgm:dataModel>
  </dgm:sampData>
  <dgm:styleData useDef="1">
    <dgm:dataModel>
      <dgm:ptLst/>
      <dgm:bg/>
      <dgm:whole/>
    </dgm:dataModel>
  </dgm:styleData>
  <dgm:clrData useDef="1">
    <dgm:dataModel>
      <dgm:pt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V" refType="primFontSz" refFor="des" refForName="parTx" fact="0.1"/>
      <dgm:constr type="primFontSz" for="des" forName="parTx" val="65"/>
      <dgm:constr type="primFontSz" for="des" forName="desTx" refType="primFontSz" refFor="des" refForName="parTx"/>
      <dgm:constr type="h" for="des" forName="parTx" refType="primFontSz" refFor="des" refForName="parTx" fact="0.55"/>
      <dgm:constr type="h" for="des" forName="bracket" refType="primFontSz" refFor="des" refForName="parTx" fact="0.55"/>
      <dgm:constr type="h" for="des" forName="desTx" refType="primFontSz" refFor="des" refForName="parTx" fact="0.55"/>
    </dgm:constrLst>
    <dgm:ruleLst>
      <dgm:rule type="primFontSz" for="des" forName="parTx" val="5" fact="NaN" max="NaN"/>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Tx" refType="w" fact="0.25"/>
          <dgm:constr type="w" for="ch" forName="bracket" refType="w" fact="0.05"/>
          <dgm:constr type="w" for="ch" forName="spH" refType="w" fact="0.02"/>
          <dgm:constr type="w" for="ch" forName="desTx" refType="w" fact="0.68"/>
          <dgm:constr type="h" for="ch" forName="bracket" refType="h" refFor="ch" refForName="desTx" op="gte"/>
          <dgm:constr type="h" for="ch" forName="bracket" refType="h" refFor="ch" refForName="parTx" op="gte"/>
          <dgm:constr type="h" for="ch" forName="desTx" refType="h" refFor="ch" refForName="parTx" op="gte"/>
        </dgm:constrLst>
        <dgm:ruleLst/>
        <dgm:layoutNode name="parTx" styleLbl="revTx">
          <dgm:varLst>
            <dgm:chMax val="1"/>
            <dgm:bulletEnabled val="1"/>
          </dgm:varLst>
          <dgm:choose name="Name8">
            <dgm:if name="Name9" func="var" arg="dir" op="equ" val="norm">
              <dgm:alg type="tx">
                <dgm:param type="parTxLTRAlign" val="r"/>
              </dgm:alg>
            </dgm:if>
            <dgm:else name="Name10">
              <dgm:alg type="tx">
                <dgm:param type="parTxLTRAlign" val="l"/>
              </dgm:alg>
            </dgm:else>
          </dgm:choose>
          <dgm:shape xmlns:r="http://schemas.openxmlformats.org/officeDocument/2006/relationships" type="rect" r:blip="">
            <dgm:adjLst/>
          </dgm:shape>
          <dgm:presOf axis="self" ptType="node"/>
          <dgm:constrLst>
            <dgm:constr type="tMarg" refType="primFontSz" fact="0.2"/>
            <dgm:constr type="bMarg" refType="primFontSz" fact="0.2"/>
          </dgm:constrLst>
          <dgm:ruleLst>
            <dgm:rule type="h" val="INF" fact="NaN" max="NaN"/>
          </dgm:ruleLst>
        </dgm:layoutNode>
        <dgm:layoutNode name="bracket" styleLbl="parChTrans1D1">
          <dgm:alg type="sp"/>
          <dgm:choose name="Name11">
            <dgm:if name="Name12" func="var" arg="dir" op="equ" val="norm">
              <dgm:shape xmlns:r="http://schemas.openxmlformats.org/officeDocument/2006/relationships" type="leftBrace" r:blip="">
                <dgm:adjLst>
                  <dgm:adj idx="1" val="0.35"/>
                </dgm:adjLst>
              </dgm:shape>
            </dgm:if>
            <dgm:else name="Name13">
              <dgm:shape xmlns:r="http://schemas.openxmlformats.org/officeDocument/2006/relationships" rot="180" type="leftBrace" r:blip="">
                <dgm:adjLst>
                  <dgm:adj idx="1" val="0.35"/>
                </dgm:adjLst>
              </dgm:shape>
            </dgm:else>
          </dgm:choose>
          <dgm:presOf/>
        </dgm:layoutNode>
        <dgm:layoutNode name="spH">
          <dgm:alg type="sp"/>
        </dgm:layoutNode>
        <dgm:choose name="Name14">
          <dgm:if name="Name15" axis="ch" ptType="node" func="cnt" op="gte" val="1">
            <dgm:layoutNode name="desTx" styleLbl="node1">
              <dgm:varLst>
                <dgm:bulletEnabled val="1"/>
              </dgm:varLst>
              <dgm:alg type="tx">
                <dgm:param type="stBulletLvl" val="1"/>
                <dgm:param type="txAnchorVertCh" val="mid"/>
              </dgm:alg>
              <dgm:shape xmlns:r="http://schemas.openxmlformats.org/officeDocument/2006/relationships" type="rect" r:blip="">
                <dgm:adjLst/>
              </dgm:shape>
              <dgm:presOf axis="des" ptType="node"/>
              <dgm:constrLst>
                <dgm:constr type="secFontSz" refType="primFontSz"/>
                <dgm:constr type="tMarg" refType="primFontSz" fact="0.3"/>
                <dgm:constr type="bMarg" refType="primFontSz" fact="0.3"/>
                <dgm:constr type="lMarg" refType="primFontSz" fact="0.3"/>
                <dgm:constr type="rMarg" refType="primFontSz" fact="0.3"/>
              </dgm:constrLst>
              <dgm:ruleLst>
                <dgm:rule type="h" val="INF" fact="NaN" max="NaN"/>
              </dgm:ruleLst>
            </dgm:layoutNode>
          </dgm:if>
          <dgm:else name="Name16"/>
        </dgm:choose>
      </dgm:layoutNode>
      <dgm:forEach name="Name17" axis="followSib" ptType="sibTrans" cnt="1">
        <dgm:layoutNode name="spV">
          <dgm:alg type="sp"/>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77426-F8E9-4231-9297-826911338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10</Pages>
  <Words>1351</Words>
  <Characters>7274</Characters>
  <Application>Microsoft Office Word</Application>
  <DocSecurity>0</DocSecurity>
  <Lines>316</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21</cp:revision>
  <dcterms:created xsi:type="dcterms:W3CDTF">2024-05-09T07:37:00Z</dcterms:created>
  <dcterms:modified xsi:type="dcterms:W3CDTF">2024-05-09T13:41:00Z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81c5c129e1f2ae97999afe989a72ddf11d94ea535340738c8db2cd2ec43c0512</vt:lpwstr>
  </property>
</Properties>
</file>